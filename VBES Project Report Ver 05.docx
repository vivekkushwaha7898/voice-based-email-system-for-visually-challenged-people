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2D6" w:rsidRDefault="0083780C">
      <w:pPr>
        <w:pStyle w:val="BodyText"/>
        <w:rPr>
          <w:b/>
          <w:sz w:val="20"/>
        </w:rPr>
      </w:pPr>
      <w:r>
        <w:rPr>
          <w:b/>
          <w:noProof/>
          <w:lang w:val="en-GB" w:eastAsia="en-GB"/>
        </w:rPr>
        <mc:AlternateContent>
          <mc:Choice Requires="wpg">
            <w:drawing>
              <wp:anchor distT="0" distB="0" distL="114300" distR="114300" simplePos="0" relativeHeight="251660288" behindDoc="1" locked="0" layoutInCell="1" allowOverlap="1">
                <wp:simplePos x="0" y="0"/>
                <wp:positionH relativeFrom="page">
                  <wp:posOffset>670560</wp:posOffset>
                </wp:positionH>
                <wp:positionV relativeFrom="page">
                  <wp:posOffset>213360</wp:posOffset>
                </wp:positionV>
                <wp:extent cx="6159500" cy="9814560"/>
                <wp:effectExtent l="3810" t="22860" r="8890" b="20955"/>
                <wp:wrapNone/>
                <wp:docPr id="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0" cy="9814560"/>
                          <a:chOff x="1056" y="336"/>
                          <a:chExt cx="9700" cy="15456"/>
                        </a:xfrm>
                      </wpg:grpSpPr>
                      <wps:wsp>
                        <wps:cNvPr id="29" name="Rectangle 3"/>
                        <wps:cNvSpPr>
                          <a:spLocks noChangeArrowheads="1"/>
                        </wps:cNvSpPr>
                        <wps:spPr bwMode="auto">
                          <a:xfrm>
                            <a:off x="1056" y="336"/>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4"/>
                        <wps:cNvCnPr/>
                        <wps:spPr bwMode="auto">
                          <a:xfrm>
                            <a:off x="1143" y="365"/>
                            <a:ext cx="952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31" name="Line 5"/>
                        <wps:cNvCnPr/>
                        <wps:spPr bwMode="auto">
                          <a:xfrm>
                            <a:off x="1143" y="415"/>
                            <a:ext cx="952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6"/>
                        <wps:cNvSpPr>
                          <a:spLocks noChangeArrowheads="1"/>
                        </wps:cNvSpPr>
                        <wps:spPr bwMode="auto">
                          <a:xfrm>
                            <a:off x="10669" y="336"/>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7"/>
                        <wps:cNvCnPr/>
                        <wps:spPr bwMode="auto">
                          <a:xfrm>
                            <a:off x="1085" y="336"/>
                            <a:ext cx="0" cy="15456"/>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34" name="Line 8"/>
                        <wps:cNvCnPr/>
                        <wps:spPr bwMode="auto">
                          <a:xfrm>
                            <a:off x="1136" y="408"/>
                            <a:ext cx="0" cy="1531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5" name="Line 9"/>
                        <wps:cNvCnPr/>
                        <wps:spPr bwMode="auto">
                          <a:xfrm>
                            <a:off x="10727" y="336"/>
                            <a:ext cx="0" cy="15456"/>
                          </a:xfrm>
                          <a:prstGeom prst="line">
                            <a:avLst/>
                          </a:prstGeom>
                          <a:noFill/>
                          <a:ln w="36882">
                            <a:solidFill>
                              <a:srgbClr val="000000"/>
                            </a:solidFill>
                            <a:round/>
                            <a:headEnd/>
                            <a:tailEnd/>
                          </a:ln>
                          <a:extLst>
                            <a:ext uri="{909E8E84-426E-40DD-AFC4-6F175D3DCCD1}">
                              <a14:hiddenFill xmlns:a14="http://schemas.microsoft.com/office/drawing/2010/main">
                                <a:noFill/>
                              </a14:hiddenFill>
                            </a:ext>
                          </a:extLst>
                        </wps:spPr>
                        <wps:bodyPr/>
                      </wps:wsp>
                      <wps:wsp>
                        <wps:cNvPr id="36" name="Line 10"/>
                        <wps:cNvCnPr/>
                        <wps:spPr bwMode="auto">
                          <a:xfrm>
                            <a:off x="10677" y="408"/>
                            <a:ext cx="0" cy="1531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11"/>
                        <wps:cNvSpPr>
                          <a:spLocks noChangeArrowheads="1"/>
                        </wps:cNvSpPr>
                        <wps:spPr bwMode="auto">
                          <a:xfrm>
                            <a:off x="1056" y="15733"/>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12"/>
                        <wps:cNvCnPr/>
                        <wps:spPr bwMode="auto">
                          <a:xfrm>
                            <a:off x="1143" y="15763"/>
                            <a:ext cx="952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39" name="Line 13"/>
                        <wps:cNvCnPr/>
                        <wps:spPr bwMode="auto">
                          <a:xfrm>
                            <a:off x="1143" y="15712"/>
                            <a:ext cx="952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14"/>
                        <wps:cNvSpPr>
                          <a:spLocks noChangeArrowheads="1"/>
                        </wps:cNvSpPr>
                        <wps:spPr bwMode="auto">
                          <a:xfrm>
                            <a:off x="10669" y="15733"/>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2.8pt;margin-top:16.8pt;width:485pt;height:772.8pt;z-index:-251656192;mso-position-horizontal-relative:page;mso-position-vertical-relative:page" coordorigin="1056,336" coordsize="9700,15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">
                <v:rect id="Rectangle 3" o:spid="_x0000_s1027" style="position:absolute;left:1056;top:336;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NQsYA&#10;AADbAAAADwAAAGRycy9kb3ducmV2LnhtbESPQWvCQBSE74X+h+UVvNWNQUWja6iFQi9CtT3o7Zl9&#10;JiHZt+nuVtP+ercgeBxm5htmmfemFWdyvrasYDRMQBAXVtdcKvj6fHuegfABWWNrmRT8kod89fiw&#10;xEzbC2/pvAuliBD2GSqoQugyKX1RkUE/tB1x9E7WGQxRulJqh5cIN61Mk2QqDdYcFyrs6LWiotn9&#10;GAXr+Wz9/THmzd/2eKDD/thMUp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lNQsYAAADbAAAADwAAAAAAAAAAAAAAAACYAgAAZHJz&#10;L2Rvd25yZXYueG1sUEsFBgAAAAAEAAQA9QAAAIsDAAAAAA==&#10;" fillcolor="black" stroked="f"/>
                <v:line id="Line 4" o:spid="_x0000_s1028" style="position:absolute;visibility:visible;mso-wrap-style:square" from="1143,365" to="10669,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jW4MEAAADbAAAADwAAAGRycy9kb3ducmV2LnhtbERPXWvCMBR9H/gfwhV8W1N1TO2MIrrB&#10;YILYDvZ6ae7aYHNTkqjdv18eBns8nO/1drCduJEPxrGCaZaDIK6dNtwo+KzeHpcgQkTW2DkmBT8U&#10;YLsZPayx0O7OZ7qVsREphEOBCtoY+0LKULdkMWSuJ07ct/MWY4K+kdrjPYXbTs7y/FlaNJwaWuxp&#10;31J9Ka9WwdHWs1W+L6Pxq/nCvp4OH09flVKT8bB7ARFpiP/iP/e7VjBP6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SNbgwQAAANsAAAAPAAAAAAAAAAAAAAAA&#10;AKECAABkcnMvZG93bnJldi54bWxQSwUGAAAAAAQABAD5AAAAjwMAAAAA&#10;" strokeweight="2.88pt"/>
                <v:line id="Line 5" o:spid="_x0000_s1029" style="position:absolute;visibility:visible;mso-wrap-style:square" from="1143,415" to="10669,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IH18UAAADbAAAADwAAAGRycy9kb3ducmV2LnhtbESPT2vCQBTE7wW/w/KE3urGilWiq4hQ&#10;KD3V+P/2mn1Ngtm3S3Zr0m/vCgWPw8z8hpkvO1OLKzW+sqxgOEhAEOdWV1wo2G3fX6YgfEDWWFsm&#10;BX/kYbnoPc0x1bblDV2zUIgIYZ+igjIEl0rp85IM+oF1xNH7sY3BEGVTSN1gG+Gmlq9J8iYNVhwX&#10;SnS0Lim/ZL9GwfeJ2v3msBofJ+Nst/8aucP50yn13O9WMxCBuvAI/7c/tILRE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eIH18UAAADbAAAADwAAAAAAAAAA&#10;AAAAAAChAgAAZHJzL2Rvd25yZXYueG1sUEsFBgAAAAAEAAQA+QAAAJMDAAAAAA==&#10;" strokeweight=".72pt"/>
                <v:rect id="Rectangle 6" o:spid="_x0000_s1030" style="position:absolute;left:10669;top:336;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v:line id="Line 7" o:spid="_x0000_s1031" style="position:absolute;visibility:visible;mso-wrap-style:square" from="1085,336" to="1085,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pIl8QAAADbAAAADwAAAGRycy9kb3ducmV2LnhtbESPQWvCQBSE70L/w/KE3nSjkVqjqxRb&#10;QaggxoLXR/Y1Cc2+Dbtbjf/eFQSPw8x8wyxWnWnEmZyvLSsYDRMQxIXVNZcKfo6bwTsIH5A1NpZJ&#10;wZU8rJYvvQVm2l74QOc8lCJC2GeooAqhzaT0RUUG/dC2xNH7tc5giNKVUju8RLhp5DhJ3qTBmuNC&#10;hS2tKyr+8n+jYGeK8SxZ56F2s3Rqvvaf35PTUanXfvcxBxGoC8/wo73VCtIU7l/iD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mkiXxAAAANsAAAAPAAAAAAAAAAAA&#10;AAAAAKECAABkcnMvZG93bnJldi54bWxQSwUGAAAAAAQABAD5AAAAkgMAAAAA&#10;" strokeweight="2.88pt"/>
                <v:line id="Line 8" o:spid="_x0000_s1032" style="position:absolute;visibility:visible;mso-wrap-style:square" from="1136,408" to="1136,1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WkT8YAAADbAAAADwAAAGRycy9kb3ducmV2LnhtbESPS2vDMBCE74X8B7GB3Bo5zau4UUIo&#10;FEJPifNocttaG9vUWglLjd1/XwUKPQ4z8w2zWHWmFjdqfGVZwWiYgCDOra64UHDYvz0+g/ABWWNt&#10;mRT8kIfVsvewwFTblnd0y0IhIoR9igrKEFwqpc9LMuiH1hFH72obgyHKppC6wTbCTS2fkmQmDVYc&#10;F0p09FpS/pV9GwWfZ2qPu9N6+jGfZofjduxOl3en1KDfrV9ABOrCf/ivvdEKxh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VpE/GAAAA2wAAAA8AAAAAAAAA&#10;AAAAAAAAoQIAAGRycy9kb3ducmV2LnhtbFBLBQYAAAAABAAEAPkAAACUAwAAAAA=&#10;" strokeweight=".72pt"/>
                <v:line id="Line 9" o:spid="_x0000_s1033" style="position:absolute;visibility:visible;mso-wrap-style:square" from="10727,336" to="10727,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THMYAAADbAAAADwAAAGRycy9kb3ducmV2LnhtbESP3WoCMRSE7wt9h3AKvatZFa2uRrGF&#10;llKQ+ofg3WFz3KxuTpZNuq5v3wgFL4eZ+YaZzltbioZqXzhW0O0kIIgzpwvOFey2Hy8jED4gaywd&#10;k4IreZjPHh+mmGp34TU1m5CLCGGfogITQpVK6TNDFn3HVcTRO7raYoiyzqWu8RLhtpS9JBlKiwXH&#10;BYMVvRvKzptfq+B10PQP36eSV2/78Lk2NB7+jJdKPT+1iwmIQG24h//bX1pBfwC3L/EH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AUxzGAAAA2wAAAA8AAAAAAAAA&#10;AAAAAAAAoQIAAGRycy9kb3ducmV2LnhtbFBLBQYAAAAABAAEAPkAAACUAwAAAAA=&#10;" strokeweight="1.0245mm"/>
                <v:line id="Line 10" o:spid="_x0000_s1034" style="position:absolute;visibility:visible;mso-wrap-style:square" from="10677,408" to="10677,1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fo8UAAADbAAAADwAAAGRycy9kb3ducmV2LnhtbESPS2vDMBCE74X+B7GB3ho5CXngRAkh&#10;UCg9NW6et621tU2tlbDU2Pn3USDQ4zAz3zCLVWdqcaHGV5YVDPoJCOLc6ooLBbuvt9cZCB+QNdaW&#10;ScGVPKyWz08LTLVteUuXLBQiQtinqKAMwaVS+rwkg75vHXH0fmxjMETZFFI32Ea4qeUwSSbSYMVx&#10;oURHm5Ly3+zPKPg+UbvfHtbj43Sc7fafI3c4fzilXnrdeg4iUBf+w4/2u1YwmsD9S/w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ufo8UAAADbAAAADwAAAAAAAAAA&#10;AAAAAAChAgAAZHJzL2Rvd25yZXYueG1sUEsFBgAAAAAEAAQA+QAAAJMDAAAAAA==&#10;" strokeweight=".72pt"/>
                <v:rect id="Rectangle 11" o:spid="_x0000_s1035" style="position:absolute;left:1056;top:15733;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PqdsYA&#10;AADbAAAADwAAAGRycy9kb3ducmV2LnhtbESPzWsCMRTE7wX/h/AEbzXrR1u7NYoKBS8FP3qot+fm&#10;dXdx87Imqa7+9UYoeBxm5jfMeNqYSpzI+dKygl43AUGcWV1yruB7+/k8AuEDssbKMim4kIfppPU0&#10;xlTbM6/ptAm5iBD2KSooQqhTKX1WkEHftTVx9H6tMxiidLnUDs8RbirZT5JXabDkuFBgTYuCssPm&#10;zyiYv4/mx9WQv67r/Y52P/vDS98lSnXazewDRKAmPML/7aVWMHiD+5f4A+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PqdsYAAADbAAAADwAAAAAAAAAAAAAAAACYAgAAZHJz&#10;L2Rvd25yZXYueG1sUEsFBgAAAAAEAAQA9QAAAIsDAAAAAA==&#10;" fillcolor="black" stroked="f"/>
                <v:line id="Line 12" o:spid="_x0000_s1036" style="position:absolute;visibility:visible;mso-wrap-style:square" from="1143,15763" to="10669,1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7a5sEAAADbAAAADwAAAGRycy9kb3ducmV2LnhtbERPXWvCMBR9H/gfwhV8W1N1TO2MIrrB&#10;YILYDvZ6ae7aYHNTkqjdv18eBns8nO/1drCduJEPxrGCaZaDIK6dNtwo+KzeHpcgQkTW2DkmBT8U&#10;YLsZPayx0O7OZ7qVsREphEOBCtoY+0LKULdkMWSuJ07ct/MWY4K+kdrjPYXbTs7y/FlaNJwaWuxp&#10;31J9Ka9WwdHWs1W+L6Pxq/nCvp4OH09flVKT8bB7ARFpiP/iP/e7VjBPY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PtrmwQAAANsAAAAPAAAAAAAAAAAAAAAA&#10;AKECAABkcnMvZG93bnJldi54bWxQSwUGAAAAAAQABAD5AAAAjwMAAAAA&#10;" strokeweight="2.88pt"/>
                <v:line id="Line 13" o:spid="_x0000_s1037" style="position:absolute;visibility:visible;mso-wrap-style:square" from="1143,15712" to="10669,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QL0cYAAADbAAAADwAAAGRycy9kb3ducmV2LnhtbESPT2vCQBTE70K/w/IKvemmirZNXUUK&#10;hdKTxj/V22v2NQlm3y7ZrYnf3hUEj8PM/IaZzjtTixM1vrKs4HmQgCDOra64ULBZf/ZfQfiArLG2&#10;TArO5GE+e+hNMdW25RWdslCICGGfooIyBJdK6fOSDPqBdcTR+7ONwRBlU0jdYBvhppbDJJlIgxXH&#10;hRIdfZSUH7N/o+B3T+12tVuMf17G2Wa7HLnd4dsp9fTYLd5BBOrCPXxrf2kFoze4fo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UC9HGAAAA2wAAAA8AAAAAAAAA&#10;AAAAAAAAoQIAAGRycy9kb3ducmV2LnhtbFBLBQYAAAAABAAEAPkAAACUAwAAAAA=&#10;" strokeweight=".72pt"/>
                <v:rect id="Rectangle 14" o:spid="_x0000_s1038" style="position:absolute;left:10669;top:15733;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wBf8EA&#10;AADbAAAADwAAAGRycy9kb3ducmV2LnhtbERPTYvCMBC9C/sfwgh701RR0WqUVVjwIqi7B72NzdgW&#10;m0lNonb315uD4PHxvmeLxlTiTs6XlhX0ugkI4szqknMFvz/fnTEIH5A1VpZJwR95WMw/WjNMtX3w&#10;ju77kIsYwj5FBUUIdSqlzwoy6Lu2Jo7c2TqDIUKXS+3wEcNNJftJMpIGS44NBda0Kii77G9GwXIy&#10;Xl63A978705HOh5Ol2HfJUp9tpuvKYhATXiLX+61VjCI6+O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cAX/BAAAA2wAAAA8AAAAAAAAAAAAAAAAAmAIAAGRycy9kb3du&#10;cmV2LnhtbFBLBQYAAAAABAAEAPUAAACGAwAAAAA=&#10;" fillcolor="black" stroked="f"/>
                <w10:wrap anchorx="page" anchory="page"/>
              </v:group>
            </w:pict>
          </mc:Fallback>
        </mc:AlternateContent>
      </w:r>
    </w:p>
    <w:p w:rsidR="004712D6" w:rsidRDefault="004712D6">
      <w:pPr>
        <w:pStyle w:val="BodyText"/>
        <w:spacing w:before="8"/>
        <w:rPr>
          <w:b/>
          <w:sz w:val="22"/>
        </w:rPr>
      </w:pPr>
    </w:p>
    <w:p w:rsidR="004712D6" w:rsidRDefault="004712D6">
      <w:pPr>
        <w:pStyle w:val="BodyText"/>
        <w:spacing w:before="90" w:line="379" w:lineRule="auto"/>
        <w:ind w:left="3458" w:right="3333"/>
        <w:jc w:val="center"/>
      </w:pPr>
      <w:r>
        <w:rPr>
          <w:color w:val="CC0099"/>
        </w:rPr>
        <w:t>A PROJECT REPORT ON</w:t>
      </w:r>
    </w:p>
    <w:p w:rsidR="004712D6" w:rsidRPr="00A01FBA" w:rsidRDefault="004712D6">
      <w:pPr>
        <w:pStyle w:val="Heading1"/>
        <w:spacing w:before="7"/>
        <w:rPr>
          <w:sz w:val="40"/>
          <w:szCs w:val="40"/>
        </w:rPr>
      </w:pPr>
      <w:r w:rsidRPr="00A01FBA">
        <w:rPr>
          <w:color w:val="006FC0"/>
          <w:sz w:val="40"/>
          <w:szCs w:val="40"/>
        </w:rPr>
        <w:t>“VOICE BASED EMAIL SYSTEM FOR VISUALLY CHALLENGED PEOPLE”</w:t>
      </w:r>
    </w:p>
    <w:p w:rsidR="004712D6" w:rsidRDefault="004712D6">
      <w:pPr>
        <w:pStyle w:val="BodyText"/>
        <w:spacing w:before="11"/>
        <w:rPr>
          <w:sz w:val="53"/>
        </w:rPr>
      </w:pPr>
    </w:p>
    <w:p w:rsidR="004712D6" w:rsidRDefault="004712D6">
      <w:pPr>
        <w:pStyle w:val="BodyText"/>
        <w:ind w:left="3458" w:right="3338"/>
        <w:jc w:val="center"/>
      </w:pPr>
      <w:r>
        <w:t>SUBMITTED TO</w:t>
      </w:r>
    </w:p>
    <w:p w:rsidR="004712D6" w:rsidRDefault="004712D6">
      <w:pPr>
        <w:pStyle w:val="BodyText"/>
        <w:spacing w:before="9"/>
        <w:rPr>
          <w:sz w:val="21"/>
        </w:rPr>
      </w:pPr>
    </w:p>
    <w:p w:rsidR="004712D6" w:rsidRDefault="004712D6">
      <w:pPr>
        <w:pStyle w:val="BodyText"/>
        <w:ind w:left="340" w:right="216"/>
        <w:jc w:val="center"/>
      </w:pPr>
      <w:r>
        <w:rPr>
          <w:color w:val="C00000"/>
        </w:rPr>
        <w:t>SHIVAJI UNIVERSITY, KOLHAPUR</w:t>
      </w:r>
    </w:p>
    <w:p w:rsidR="004712D6" w:rsidRDefault="004712D6">
      <w:pPr>
        <w:pStyle w:val="BodyText"/>
        <w:rPr>
          <w:sz w:val="26"/>
        </w:rPr>
      </w:pPr>
    </w:p>
    <w:p w:rsidR="004712D6" w:rsidRDefault="004712D6">
      <w:pPr>
        <w:pStyle w:val="BodyText"/>
        <w:spacing w:before="3"/>
        <w:rPr>
          <w:sz w:val="22"/>
        </w:rPr>
      </w:pPr>
    </w:p>
    <w:p w:rsidR="004712D6" w:rsidRDefault="004712D6">
      <w:pPr>
        <w:pStyle w:val="BodyText"/>
        <w:spacing w:line="360" w:lineRule="auto"/>
        <w:ind w:left="1644" w:right="1517"/>
        <w:jc w:val="center"/>
      </w:pPr>
      <w:r>
        <w:t>IN THE PARTIAL FULFILLMENT OF REQUIREMENT FOR THE AWARD OF DEGREE</w:t>
      </w:r>
    </w:p>
    <w:p w:rsidR="004712D6" w:rsidRDefault="004712D6">
      <w:pPr>
        <w:pStyle w:val="BodyText"/>
        <w:spacing w:before="8"/>
        <w:rPr>
          <w:sz w:val="35"/>
        </w:rPr>
      </w:pPr>
    </w:p>
    <w:p w:rsidR="004712D6" w:rsidRDefault="004712D6">
      <w:pPr>
        <w:pStyle w:val="BodyText"/>
        <w:spacing w:line="362" w:lineRule="auto"/>
        <w:ind w:left="335" w:right="216"/>
        <w:jc w:val="center"/>
      </w:pPr>
      <w:r>
        <w:rPr>
          <w:color w:val="974705"/>
        </w:rPr>
        <w:t>BACHELOR OF TECHNOLOGY IN INFORMATION TECHNOLOGY</w:t>
      </w:r>
    </w:p>
    <w:p w:rsidR="004712D6" w:rsidRDefault="004712D6">
      <w:pPr>
        <w:pStyle w:val="BodyText"/>
        <w:spacing w:before="6"/>
        <w:rPr>
          <w:sz w:val="23"/>
        </w:rPr>
      </w:pPr>
    </w:p>
    <w:p w:rsidR="004712D6" w:rsidRDefault="004712D6">
      <w:pPr>
        <w:pStyle w:val="BodyText"/>
        <w:spacing w:before="1"/>
        <w:ind w:left="3316" w:right="3375"/>
        <w:jc w:val="center"/>
      </w:pPr>
      <w:r>
        <w:rPr>
          <w:color w:val="FF3300"/>
        </w:rPr>
        <w:t>SUBMITTED</w:t>
      </w:r>
      <w:r>
        <w:rPr>
          <w:color w:val="FF3300"/>
          <w:spacing w:val="-7"/>
        </w:rPr>
        <w:t xml:space="preserve"> </w:t>
      </w:r>
      <w:r>
        <w:rPr>
          <w:color w:val="FF3300"/>
        </w:rPr>
        <w:t>BY</w:t>
      </w:r>
    </w:p>
    <w:p w:rsidR="004712D6" w:rsidRDefault="004712D6">
      <w:pPr>
        <w:pStyle w:val="BodyText"/>
      </w:pPr>
    </w:p>
    <w:p w:rsidR="004712D6" w:rsidRDefault="004712D6">
      <w:pPr>
        <w:pStyle w:val="BodyText"/>
        <w:tabs>
          <w:tab w:val="left" w:pos="4321"/>
        </w:tabs>
        <w:ind w:right="216"/>
        <w:jc w:val="center"/>
      </w:pPr>
      <w:r>
        <w:rPr>
          <w:color w:val="6F2F9F"/>
        </w:rPr>
        <w:t>Mr. Chaitanya Vijay Lotake</w:t>
      </w:r>
      <w:r>
        <w:rPr>
          <w:color w:val="6F2F9F"/>
        </w:rPr>
        <w:tab/>
        <w:t>17UIT12007XX</w:t>
      </w:r>
    </w:p>
    <w:p w:rsidR="004712D6" w:rsidRDefault="004712D6">
      <w:pPr>
        <w:pStyle w:val="BodyText"/>
        <w:tabs>
          <w:tab w:val="left" w:pos="4321"/>
        </w:tabs>
        <w:spacing w:before="142"/>
        <w:ind w:right="216"/>
        <w:jc w:val="center"/>
      </w:pPr>
      <w:r>
        <w:rPr>
          <w:color w:val="6F2F9F"/>
        </w:rPr>
        <w:t>Ms. Susmita Sukumar Danwade</w:t>
      </w:r>
      <w:r>
        <w:rPr>
          <w:color w:val="6F2F9F"/>
        </w:rPr>
        <w:tab/>
        <w:t>17UIT11010XX</w:t>
      </w:r>
    </w:p>
    <w:p w:rsidR="004712D6" w:rsidRDefault="004712D6">
      <w:pPr>
        <w:pStyle w:val="BodyText"/>
        <w:tabs>
          <w:tab w:val="left" w:pos="4321"/>
        </w:tabs>
        <w:spacing w:before="136"/>
        <w:ind w:right="216"/>
        <w:jc w:val="center"/>
      </w:pPr>
      <w:r>
        <w:rPr>
          <w:color w:val="6F2F9F"/>
        </w:rPr>
        <w:t>Ms. Vaishnavi Shrikant Gondkar</w:t>
      </w:r>
      <w:r>
        <w:rPr>
          <w:color w:val="6F2F9F"/>
        </w:rPr>
        <w:tab/>
        <w:t>17UIT11013XX</w:t>
      </w:r>
    </w:p>
    <w:p w:rsidR="004712D6" w:rsidRDefault="004712D6">
      <w:pPr>
        <w:pStyle w:val="BodyText"/>
        <w:tabs>
          <w:tab w:val="left" w:pos="4321"/>
        </w:tabs>
        <w:spacing w:before="137"/>
        <w:ind w:right="216"/>
        <w:jc w:val="center"/>
      </w:pPr>
      <w:r>
        <w:rPr>
          <w:color w:val="6F2F9F"/>
        </w:rPr>
        <w:t>Ms. Priya Gangaram Kadam</w:t>
      </w:r>
      <w:r>
        <w:rPr>
          <w:color w:val="6F2F9F"/>
        </w:rPr>
        <w:tab/>
        <w:t>17UIT11017XX</w:t>
      </w:r>
    </w:p>
    <w:p w:rsidR="004712D6" w:rsidRDefault="004712D6" w:rsidP="004712D6">
      <w:pPr>
        <w:pStyle w:val="BodyText"/>
        <w:tabs>
          <w:tab w:val="left" w:pos="4321"/>
        </w:tabs>
        <w:spacing w:before="138"/>
        <w:ind w:right="216"/>
        <w:jc w:val="center"/>
        <w:rPr>
          <w:color w:val="6F2F9F"/>
        </w:rPr>
      </w:pPr>
      <w:r>
        <w:rPr>
          <w:color w:val="6F2F9F"/>
        </w:rPr>
        <w:t>Ms. Srushti Ajit Khanje</w:t>
      </w:r>
      <w:r>
        <w:rPr>
          <w:color w:val="6F2F9F"/>
        </w:rPr>
        <w:tab/>
        <w:t>17UIT11021XX</w:t>
      </w:r>
    </w:p>
    <w:p w:rsidR="004712D6" w:rsidRDefault="004712D6" w:rsidP="004712D6">
      <w:pPr>
        <w:pStyle w:val="BodyText"/>
        <w:tabs>
          <w:tab w:val="left" w:pos="4321"/>
        </w:tabs>
        <w:spacing w:before="138"/>
        <w:ind w:right="216"/>
        <w:jc w:val="center"/>
        <w:rPr>
          <w:color w:val="6F2F9F"/>
        </w:rPr>
      </w:pPr>
      <w:r>
        <w:rPr>
          <w:color w:val="6F2F9F"/>
        </w:rPr>
        <w:t xml:space="preserve">                 Mr. Vivek Sunil Kushwaha</w:t>
      </w:r>
      <w:r>
        <w:rPr>
          <w:color w:val="6F2F9F"/>
        </w:rPr>
        <w:tab/>
        <w:t xml:space="preserve">                 17UIT42026XX</w:t>
      </w:r>
      <w:r>
        <w:rPr>
          <w:color w:val="6F2F9F"/>
        </w:rPr>
        <w:tab/>
      </w:r>
      <w:r>
        <w:rPr>
          <w:color w:val="6F2F9F"/>
        </w:rPr>
        <w:tab/>
      </w:r>
    </w:p>
    <w:p w:rsidR="004712D6" w:rsidRPr="00D95D7A" w:rsidRDefault="004712D6" w:rsidP="004712D6">
      <w:pPr>
        <w:pStyle w:val="BodyText"/>
        <w:tabs>
          <w:tab w:val="left" w:pos="4321"/>
        </w:tabs>
        <w:spacing w:before="138"/>
        <w:ind w:right="216"/>
        <w:jc w:val="center"/>
        <w:rPr>
          <w:color w:val="6F2F9F"/>
        </w:rPr>
      </w:pPr>
    </w:p>
    <w:p w:rsidR="004712D6" w:rsidRDefault="004712D6">
      <w:pPr>
        <w:pStyle w:val="BodyText"/>
        <w:ind w:left="348" w:right="216"/>
        <w:jc w:val="center"/>
      </w:pPr>
      <w:r>
        <w:t>UNDER THE GUIDANCE OF</w:t>
      </w:r>
    </w:p>
    <w:p w:rsidR="004712D6" w:rsidRDefault="004712D6">
      <w:pPr>
        <w:pStyle w:val="BodyText"/>
        <w:spacing w:before="1"/>
      </w:pPr>
    </w:p>
    <w:p w:rsidR="004712D6" w:rsidRPr="00272DCE" w:rsidRDefault="004712D6">
      <w:pPr>
        <w:pStyle w:val="Heading2"/>
        <w:ind w:left="3313" w:right="3375"/>
        <w:jc w:val="center"/>
        <w:rPr>
          <w:sz w:val="32"/>
          <w:szCs w:val="32"/>
        </w:rPr>
      </w:pPr>
      <w:r w:rsidRPr="00272DCE">
        <w:rPr>
          <w:color w:val="6F2F9F"/>
          <w:sz w:val="32"/>
          <w:szCs w:val="32"/>
        </w:rPr>
        <w:t>Prof. S. K.Shirgave</w:t>
      </w:r>
    </w:p>
    <w:p w:rsidR="004712D6" w:rsidRDefault="004712D6">
      <w:pPr>
        <w:pStyle w:val="BodyText"/>
        <w:spacing w:before="3"/>
        <w:rPr>
          <w:sz w:val="10"/>
        </w:rPr>
      </w:pPr>
    </w:p>
    <w:p w:rsidR="004712D6" w:rsidRDefault="004712D6">
      <w:pPr>
        <w:pStyle w:val="BodyText"/>
        <w:spacing w:before="10"/>
        <w:rPr>
          <w:sz w:val="25"/>
        </w:rPr>
      </w:pPr>
    </w:p>
    <w:p w:rsidR="004712D6" w:rsidRDefault="004712D6">
      <w:pPr>
        <w:pStyle w:val="BodyText"/>
        <w:ind w:left="194" w:right="216"/>
        <w:jc w:val="center"/>
      </w:pPr>
      <w:r>
        <w:rPr>
          <w:color w:val="006666"/>
        </w:rPr>
        <w:t>DEPARTMENT OF INFORMATION TECHNOLOGY</w:t>
      </w:r>
    </w:p>
    <w:p w:rsidR="004712D6" w:rsidRDefault="004712D6">
      <w:pPr>
        <w:pStyle w:val="BodyText"/>
        <w:spacing w:before="132"/>
        <w:ind w:right="38"/>
        <w:jc w:val="center"/>
      </w:pPr>
      <w:r>
        <w:rPr>
          <w:color w:val="974705"/>
        </w:rPr>
        <w:t>D.K.T.E. SOCIETY’S TEXTILE AND ENGINEERING INSTITUTE, CHALKARANJI</w:t>
      </w:r>
    </w:p>
    <w:p w:rsidR="004712D6" w:rsidRDefault="004712D6">
      <w:pPr>
        <w:spacing w:before="123"/>
        <w:ind w:left="190" w:right="216"/>
        <w:jc w:val="center"/>
        <w:rPr>
          <w:sz w:val="24"/>
        </w:rPr>
      </w:pPr>
      <w:r>
        <w:rPr>
          <w:sz w:val="24"/>
        </w:rPr>
        <w:t>(An Autonomous Institute, Affiliated to Shivaji University, Kolhapur)</w:t>
      </w:r>
    </w:p>
    <w:p w:rsidR="004712D6" w:rsidRDefault="004712D6">
      <w:pPr>
        <w:spacing w:before="131"/>
        <w:ind w:left="203" w:right="216"/>
        <w:jc w:val="center"/>
      </w:pPr>
      <w:r>
        <w:t>Accredited with 'A+' Grade by NAAC, An ISO 9001: 2015 Certified</w:t>
      </w:r>
    </w:p>
    <w:p w:rsidR="004712D6" w:rsidRDefault="004712D6" w:rsidP="004712D6">
      <w:pPr>
        <w:pStyle w:val="Heading2"/>
        <w:spacing w:before="119"/>
        <w:ind w:left="3355" w:right="3375"/>
        <w:jc w:val="center"/>
        <w:sectPr w:rsidR="004712D6" w:rsidSect="004712D6">
          <w:type w:val="continuous"/>
          <w:pgSz w:w="11910" w:h="16840"/>
          <w:pgMar w:top="1340" w:right="1300" w:bottom="1260" w:left="1220" w:header="727" w:footer="1069" w:gutter="0"/>
          <w:pgNumType w:start="1"/>
          <w:cols w:space="720"/>
        </w:sectPr>
      </w:pPr>
      <w:r>
        <w:rPr>
          <w:color w:val="622322"/>
        </w:rPr>
        <w:t>YEAR 2020-2021</w:t>
      </w:r>
    </w:p>
    <w:p w:rsidR="004712D6" w:rsidRDefault="0083780C">
      <w:pPr>
        <w:pStyle w:val="BodyText"/>
        <w:rPr>
          <w:sz w:val="20"/>
        </w:rPr>
      </w:pPr>
      <w:r>
        <w:rPr>
          <w:noProof/>
          <w:lang w:val="en-GB" w:eastAsia="en-GB"/>
        </w:rPr>
        <w:lastRenderedPageBreak/>
        <mc:AlternateContent>
          <mc:Choice Requires="wpg">
            <w:drawing>
              <wp:anchor distT="0" distB="0" distL="114300" distR="114300" simplePos="0" relativeHeight="251661312" behindDoc="1" locked="0" layoutInCell="1" allowOverlap="1">
                <wp:simplePos x="0" y="0"/>
                <wp:positionH relativeFrom="page">
                  <wp:posOffset>670560</wp:posOffset>
                </wp:positionH>
                <wp:positionV relativeFrom="page">
                  <wp:posOffset>213360</wp:posOffset>
                </wp:positionV>
                <wp:extent cx="6159500" cy="9814560"/>
                <wp:effectExtent l="3810" t="22860" r="8890" b="2095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0" cy="9814560"/>
                          <a:chOff x="1056" y="336"/>
                          <a:chExt cx="9700" cy="15456"/>
                        </a:xfrm>
                      </wpg:grpSpPr>
                      <wps:wsp>
                        <wps:cNvPr id="16" name="Rectangle 16"/>
                        <wps:cNvSpPr>
                          <a:spLocks noChangeArrowheads="1"/>
                        </wps:cNvSpPr>
                        <wps:spPr bwMode="auto">
                          <a:xfrm>
                            <a:off x="1056" y="336"/>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17"/>
                        <wps:cNvCnPr/>
                        <wps:spPr bwMode="auto">
                          <a:xfrm>
                            <a:off x="1143" y="365"/>
                            <a:ext cx="952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8" name="Line 18"/>
                        <wps:cNvCnPr/>
                        <wps:spPr bwMode="auto">
                          <a:xfrm>
                            <a:off x="1143" y="415"/>
                            <a:ext cx="952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9"/>
                        <wps:cNvSpPr>
                          <a:spLocks noChangeArrowheads="1"/>
                        </wps:cNvSpPr>
                        <wps:spPr bwMode="auto">
                          <a:xfrm>
                            <a:off x="10669" y="336"/>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0"/>
                        <wps:cNvCnPr/>
                        <wps:spPr bwMode="auto">
                          <a:xfrm>
                            <a:off x="1085" y="336"/>
                            <a:ext cx="0" cy="15456"/>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wps:spPr bwMode="auto">
                          <a:xfrm>
                            <a:off x="1136" y="408"/>
                            <a:ext cx="0" cy="1531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wps:spPr bwMode="auto">
                          <a:xfrm>
                            <a:off x="10727" y="336"/>
                            <a:ext cx="0" cy="15456"/>
                          </a:xfrm>
                          <a:prstGeom prst="line">
                            <a:avLst/>
                          </a:prstGeom>
                          <a:noFill/>
                          <a:ln w="36882">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wps:spPr bwMode="auto">
                          <a:xfrm>
                            <a:off x="10677" y="408"/>
                            <a:ext cx="0" cy="1531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4"/>
                        <wps:cNvSpPr>
                          <a:spLocks noChangeArrowheads="1"/>
                        </wps:cNvSpPr>
                        <wps:spPr bwMode="auto">
                          <a:xfrm>
                            <a:off x="1056" y="15733"/>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25"/>
                        <wps:cNvCnPr/>
                        <wps:spPr bwMode="auto">
                          <a:xfrm>
                            <a:off x="1143" y="15763"/>
                            <a:ext cx="952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26" name="Line 26"/>
                        <wps:cNvCnPr/>
                        <wps:spPr bwMode="auto">
                          <a:xfrm>
                            <a:off x="1143" y="15712"/>
                            <a:ext cx="952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7"/>
                        <wps:cNvSpPr>
                          <a:spLocks noChangeArrowheads="1"/>
                        </wps:cNvSpPr>
                        <wps:spPr bwMode="auto">
                          <a:xfrm>
                            <a:off x="10669" y="15733"/>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52.8pt;margin-top:16.8pt;width:485pt;height:772.8pt;z-index:-251655168;mso-position-horizontal-relative:page;mso-position-vertical-relative:page" coordorigin="1056,336" coordsize="9700,15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">
                <v:rect id="Rectangle 16" o:spid="_x0000_s1027" style="position:absolute;left:1056;top:336;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v:line id="Line 17" o:spid="_x0000_s1028" style="position:absolute;visibility:visible;mso-wrap-style:square" from="1143,365" to="10669,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QS9MEAAADbAAAADwAAAGRycy9kb3ducmV2LnhtbERP32vCMBB+H/g/hBP2pqlurNoZRdSB&#10;MEGsg70eza0tNpeSRK3/vRGEvd3H9/Nmi8404kLO15YVjIYJCOLC6ppLBT/Hr8EEhA/IGhvLpOBG&#10;Hhbz3ssMM22vfKBLHkoRQ9hnqKAKoc2k9EVFBv3QtsSR+7POYIjQlVI7vMZw08hxknxIgzXHhgpb&#10;WlVUnPKzUbAzxXiarPJQu+lbajb79ff771Gp1363/AQRqAv/4qd7q+P8FB6/xAP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FBL0wQAAANsAAAAPAAAAAAAAAAAAAAAA&#10;AKECAABkcnMvZG93bnJldi54bWxQSwUGAAAAAAQABAD5AAAAjwMAAAAA&#10;" strokeweight="2.88pt"/>
                <v:line id="Line 18" o:spid="_x0000_s1029" style="position:absolute;visibility:visible;mso-wrap-style:square" from="1143,415" to="10669,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3yKsYAAADbAAAADwAAAGRycy9kb3ducmV2LnhtbESPT0vDQBDF74LfYRmhN7uxpVVit6UU&#10;CsWTTf+otzE7JsHs7JJdm/jtOwfB2wzvzXu/WawG16oLdbHxbOBhnIEiLr1tuDJwPGzvn0DFhGyx&#10;9UwGfinCanl7s8Dc+p73dClSpSSEY44G6pRCrnUsa3IYxz4Qi/blO4dJ1q7StsNewl2rJ1k21w4b&#10;loYaA21qKr+LH2fg85360/68nr09zorj6XUazh8vwZjR3bB+BpVoSP/mv+udFXyBlV9kAL2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t8irGAAAA2wAAAA8AAAAAAAAA&#10;AAAAAAAAoQIAAGRycy9kb3ducmV2LnhtbFBLBQYAAAAABAAEAPkAAACUAwAAAAA=&#10;" strokeweight=".72pt"/>
                <v:rect id="Rectangle 19" o:spid="_x0000_s1030" style="position:absolute;left:10669;top:336;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v:line id="Line 20" o:spid="_x0000_s1031" style="position:absolute;visibility:visible;mso-wrap-style:square" from="1085,336" to="1085,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FAPcAAAADbAAAADwAAAGRycy9kb3ducmV2LnhtbERPXWvCMBR9H/gfwhV8m6mdTK1GEacg&#10;bDCsgq+X5toWm5uSRK3/3jwM9ng434tVZxpxJ+drywpGwwQEcWF1zaWC03H3PgXhA7LGxjIpeJKH&#10;1bL3tsBM2wcf6J6HUsQQ9hkqqEJoMyl9UZFBP7QtceQu1hkMEbpSaoePGG4amSbJpzRYc2yosKVN&#10;RcU1vxkFP6ZIZ8kmD7WbfUzM9vfre3w+KjXod+s5iEBd+Bf/ufdaQRrXxy/xB8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RQD3AAAAA2wAAAA8AAAAAAAAAAAAAAAAA&#10;oQIAAGRycy9kb3ducmV2LnhtbFBLBQYAAAAABAAEAPkAAACOAwAAAAA=&#10;" strokeweight="2.88pt"/>
                <v:line id="Line 21" o:spid="_x0000_s1032" style="position:absolute;visibility:visible;mso-wrap-style:square" from="1136,408" to="1136,1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RCsUAAADbAAAADwAAAGRycy9kb3ducmV2LnhtbESPT2vCQBTE7wW/w/KE3upGi1Wiq4hQ&#10;KD3V+P/2mn1Ngtm3S3Zr0m/vCgWPw8z8hpkvO1OLKzW+sqxgOEhAEOdWV1wo2G3fX6YgfEDWWFsm&#10;BX/kYbnoPc0x1bblDV2zUIgIYZ+igjIEl0rp85IM+oF1xNH7sY3BEGVTSN1gG+GmlqMkeZMGK44L&#10;JTpal5Rfsl+j4PtE7X5zWI2Pk3G223+9usP50yn13O9WMxCBuvAI/7c/tILRE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uRCsUAAADbAAAADwAAAAAAAAAA&#10;AAAAAAChAgAAZHJzL2Rvd25yZXYueG1sUEsFBgAAAAAEAAQA+QAAAJMDAAAAAA==&#10;" strokeweight=".72pt"/>
                <v:line id="Line 22" o:spid="_x0000_s1033" style="position:absolute;visibility:visible;mso-wrap-style:square" from="10727,336" to="10727,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BdtcYAAADbAAAADwAAAGRycy9kb3ducmV2LnhtbESPQWvCQBSE70L/w/IKvemmKdUaXcUW&#10;KqUgNrYI3h7ZZzY1+zZktzH9926h4HGYmW+Y+bK3teio9ZVjBfejBARx4XTFpYKvz9fhEwgfkDXW&#10;jknBL3lYLm4Gc8y0O3NO3S6UIkLYZ6jAhNBkUvrCkEU/cg1x9I6utRiibEupWzxHuK1lmiRjabHi&#10;uGCwoRdDxWn3YxVMHruHw/t3zR/P+7DODU3H2+lGqbvbfjUDEagP1/B/+00rSFP4+xJ/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wXbXGAAAA2wAAAA8AAAAAAAAA&#10;AAAAAAAAoQIAAGRycy9kb3ducmV2LnhtbFBLBQYAAAAABAAEAPkAAACUAwAAAAA=&#10;" strokeweight="1.0245mm"/>
                <v:line id="Line 23" o:spid="_x0000_s1034" style="position:absolute;visibility:visible;mso-wrap-style:square" from="10677,408" to="10677,1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q5sUAAADbAAAADwAAAGRycy9kb3ducmV2LnhtbESPT2vCQBTE7wW/w/KE3upGxSrRVaRQ&#10;KD1p/H97zb4mwezbJbs18dt3CwWPw8z8hlmsOlOLGzW+sqxgOEhAEOdWV1wo2O/eX2YgfEDWWFsm&#10;BXfysFr2nhaYatvylm5ZKESEsE9RQRmCS6X0eUkG/cA64uh928ZgiLIppG6wjXBTy1GSvEqDFceF&#10;Eh29lZRfsx+j4OtM7WF7XE9O00m2P2zG7nj5dEo997v1HESgLjzC/+0PrWA0hr8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q5sUAAADbAAAADwAAAAAAAAAA&#10;AAAAAAChAgAAZHJzL2Rvd25yZXYueG1sUEsFBgAAAAAEAAQA+QAAAJMDAAAAAA==&#10;" strokeweight=".72pt"/>
                <v:rect id="Rectangle 24" o:spid="_x0000_s1035" style="position:absolute;left:1056;top:15733;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i3MYA&#10;AADbAAAADwAAAGRycy9kb3ducmV2LnhtbESPQWvCQBSE74X+h+UVvNVNgxWNbqQWBC+FanvQ2zP7&#10;TEKyb9PdVdP+ercgeBxm5htmvuhNK87kfG1ZwcswAUFcWF1zqeD7a/U8AeEDssbWMin4JQ+L/PFh&#10;jpm2F97QeRtKESHsM1RQhdBlUvqiIoN+aDvi6B2tMxiidKXUDi8RblqZJslYGqw5LlTY0XtFRbM9&#10;GQXL6WT58znij7/NYU/73aF5TV2i1OCpf5uBCNSHe/jWXmsF6Qj+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ji3MYAAADbAAAADwAAAAAAAAAAAAAAAACYAgAAZHJz&#10;L2Rvd25yZXYueG1sUEsFBgAAAAAEAAQA9QAAAIsDAAAAAA==&#10;" fillcolor="black" stroked="f"/>
                <v:line id="Line 25" o:spid="_x0000_s1036" style="position:absolute;visibility:visible;mso-wrap-style:square" from="1143,15763" to="10669,1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bjpcQAAADbAAAADwAAAGRycy9kb3ducmV2LnhtbESPQWvCQBSE70L/w/IKvTWbprVqdJWi&#10;LQgKxSh4fWRfk9Ds27C7avrvXaHgcZiZb5jZojetOJPzjWUFL0kKgri0uuFKwWH/9TwG4QOyxtYy&#10;KfgjD4v5w2CGubYX3tG5CJWIEPY5KqhD6HIpfVmTQZ/Yjjh6P9YZDFG6SmqHlwg3rczS9F0abDgu&#10;1NjRsqbytzgZBVtTZpN0WYTGTV5H5vN7tXk77pV6euw/piAC9eEe/m+vtYJsCLcv8Q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5uOlxAAAANsAAAAPAAAAAAAAAAAA&#10;AAAAAKECAABkcnMvZG93bnJldi54bWxQSwUGAAAAAAQABAD5AAAAkgMAAAAA&#10;" strokeweight="2.88pt"/>
                <v:line id="Line 26" o:spid="_x0000_s1037" style="position:absolute;visibility:visible;mso-wrap-style:square" from="1143,15712" to="10669,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IJfsUAAADbAAAADwAAAGRycy9kb3ducmV2LnhtbESPS2vDMBCE74X+B7GB3ho5KXngRAkh&#10;ECg9NW6et621tU2tlbDU2Pn3USDQ4zAz3zDzZWdqcaHGV5YVDPoJCOLc6ooLBbuvzesUhA/IGmvL&#10;pOBKHpaL56c5ptq2vKVLFgoRIexTVFCG4FIpfV6SQd+3jjh6P7YxGKJsCqkbbCPc1HKYJGNpsOK4&#10;UKKjdUn5b/ZnFHyfqN1vD6vRcTLKdvvPN3c4fzilXnrdagYiUBf+w4/2u1YwHMP9S/w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9IJfsUAAADbAAAADwAAAAAAAAAA&#10;AAAAAAChAgAAZHJzL2Rvd25yZXYueG1sUEsFBgAAAAAEAAQA+QAAAJMDAAAAAA==&#10;" strokeweight=".72pt"/>
                <v:rect id="Rectangle 27" o:spid="_x0000_s1038" style="position:absolute;left:10669;top:15733;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8q8YA&#10;AADbAAAADwAAAGRycy9kb3ducmV2LnhtbESPT2sCMRTE7wW/Q3iCt5p1qX+6NYoWBC+Fqj3U23Pz&#10;3F3cvKxJ1LWfvikIPQ4z8xtmOm9NLa7kfGVZwaCfgCDOra64UPC1Wz1PQPiArLG2TAru5GE+6zxN&#10;MdP2xhu6bkMhIoR9hgrKEJpMSp+XZND3bUMcvaN1BkOUrpDa4S3CTS3TJBlJgxXHhRIbei8pP20v&#10;RsHydbI8f77wx8/msKf99+E0TF2iVK/bLt5ABGrDf/jRXmsF6Rj+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p8q8YAAADbAAAADwAAAAAAAAAAAAAAAACYAgAAZHJz&#10;L2Rvd25yZXYueG1sUEsFBgAAAAAEAAQA9QAAAIsDAAAAAA==&#10;" fillcolor="black" stroked="f"/>
                <w10:wrap anchorx="page" anchory="page"/>
              </v:group>
            </w:pict>
          </mc:Fallback>
        </mc:AlternateContent>
      </w:r>
    </w:p>
    <w:p w:rsidR="004712D6" w:rsidRDefault="004712D6">
      <w:pPr>
        <w:pStyle w:val="BodyText"/>
        <w:rPr>
          <w:sz w:val="20"/>
        </w:rPr>
      </w:pPr>
    </w:p>
    <w:p w:rsidR="004712D6" w:rsidRDefault="004712D6">
      <w:pPr>
        <w:spacing w:before="256"/>
        <w:ind w:left="3308"/>
        <w:rPr>
          <w:b/>
          <w:sz w:val="28"/>
        </w:rPr>
      </w:pPr>
      <w:r>
        <w:rPr>
          <w:b/>
          <w:color w:val="800080"/>
          <w:sz w:val="28"/>
        </w:rPr>
        <w:lastRenderedPageBreak/>
        <w:t>D.K.T.E. SOCIETY’S</w:t>
      </w:r>
    </w:p>
    <w:p w:rsidR="004712D6" w:rsidRDefault="004712D6">
      <w:pPr>
        <w:spacing w:before="162"/>
        <w:ind w:left="643"/>
        <w:rPr>
          <w:b/>
          <w:sz w:val="28"/>
        </w:rPr>
      </w:pPr>
      <w:r>
        <w:rPr>
          <w:b/>
          <w:color w:val="800080"/>
          <w:sz w:val="28"/>
        </w:rPr>
        <w:t>TEXTILE AND ENGINEERING INSTITUTE, ICHALKARANJI</w:t>
      </w:r>
    </w:p>
    <w:p w:rsidR="004712D6" w:rsidRDefault="004712D6">
      <w:pPr>
        <w:spacing w:before="157"/>
        <w:ind w:left="196" w:right="216"/>
        <w:jc w:val="center"/>
        <w:rPr>
          <w:sz w:val="24"/>
        </w:rPr>
      </w:pPr>
      <w:r>
        <w:rPr>
          <w:sz w:val="24"/>
        </w:rPr>
        <w:t>(An Autonomous Institute, Affiliated to Shivaji University, Kolhapur)</w:t>
      </w:r>
    </w:p>
    <w:p w:rsidR="004712D6" w:rsidRDefault="004712D6">
      <w:pPr>
        <w:spacing w:before="132"/>
        <w:ind w:left="203" w:right="216"/>
        <w:jc w:val="center"/>
      </w:pPr>
      <w:r>
        <w:t>Accredited with 'A+' Grade by NAAC, An ISO 9001: 2015 Certified</w:t>
      </w:r>
    </w:p>
    <w:p w:rsidR="004712D6" w:rsidRDefault="004712D6" w:rsidP="002B65C4">
      <w:pPr>
        <w:pStyle w:val="Heading2"/>
        <w:spacing w:before="128"/>
        <w:ind w:left="1440"/>
        <w:jc w:val="center"/>
      </w:pPr>
      <w:r>
        <w:rPr>
          <w:noProof/>
          <w:lang w:val="en-GB" w:eastAsia="en-GB"/>
        </w:rPr>
        <w:drawing>
          <wp:anchor distT="0" distB="0" distL="0" distR="0" simplePos="0" relativeHeight="251659264" behindDoc="0" locked="0" layoutInCell="1" allowOverlap="1" wp14:anchorId="1B0BCC31" wp14:editId="2EA52B2D">
            <wp:simplePos x="0" y="0"/>
            <wp:positionH relativeFrom="page">
              <wp:posOffset>2694432</wp:posOffset>
            </wp:positionH>
            <wp:positionV relativeFrom="paragraph">
              <wp:posOffset>316742</wp:posOffset>
            </wp:positionV>
            <wp:extent cx="2189869" cy="917543"/>
            <wp:effectExtent l="0" t="0" r="0" b="0"/>
            <wp:wrapTopAndBottom/>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2189869" cy="917543"/>
                    </a:xfrm>
                    <a:prstGeom prst="rect">
                      <a:avLst/>
                    </a:prstGeom>
                  </pic:spPr>
                </pic:pic>
              </a:graphicData>
            </a:graphic>
          </wp:anchor>
        </w:drawing>
      </w:r>
      <w:r w:rsidRPr="002B65C4">
        <w:rPr>
          <w:color w:val="001F5F"/>
          <w:sz w:val="40"/>
        </w:rPr>
        <w:t xml:space="preserve">DEPARTMENT OF INFORMATION </w:t>
      </w:r>
      <w:r w:rsidR="002B65C4">
        <w:rPr>
          <w:color w:val="001F5F"/>
          <w:sz w:val="40"/>
        </w:rPr>
        <w:t xml:space="preserve">               </w:t>
      </w:r>
      <w:r w:rsidRPr="002B65C4">
        <w:rPr>
          <w:color w:val="001F5F"/>
          <w:sz w:val="40"/>
        </w:rPr>
        <w:t>TECHNOLOGY</w:t>
      </w:r>
    </w:p>
    <w:p w:rsidR="004712D6" w:rsidRDefault="004712D6">
      <w:pPr>
        <w:spacing w:before="121"/>
        <w:ind w:left="142" w:right="216"/>
        <w:jc w:val="center"/>
        <w:rPr>
          <w:b/>
          <w:sz w:val="56"/>
        </w:rPr>
      </w:pPr>
      <w:r>
        <w:rPr>
          <w:b/>
          <w:color w:val="6F2F9F"/>
          <w:sz w:val="56"/>
        </w:rPr>
        <w:t>CERTIFICATE</w:t>
      </w:r>
    </w:p>
    <w:p w:rsidR="004712D6" w:rsidRDefault="004712D6">
      <w:pPr>
        <w:pStyle w:val="BodyText"/>
        <w:spacing w:before="221"/>
        <w:ind w:left="300" w:right="216"/>
        <w:jc w:val="center"/>
      </w:pPr>
      <w:r>
        <w:t>This is to certify that, project work entitled</w:t>
      </w:r>
    </w:p>
    <w:p w:rsidR="004712D6" w:rsidRDefault="004712D6">
      <w:pPr>
        <w:pStyle w:val="BodyText"/>
      </w:pPr>
    </w:p>
    <w:p w:rsidR="004712D6" w:rsidRPr="002B65C4" w:rsidRDefault="004712D6">
      <w:pPr>
        <w:pStyle w:val="Heading1"/>
        <w:ind w:left="376"/>
        <w:rPr>
          <w:sz w:val="40"/>
          <w:szCs w:val="40"/>
        </w:rPr>
      </w:pPr>
      <w:r w:rsidRPr="002B65C4">
        <w:rPr>
          <w:color w:val="006FC0"/>
          <w:sz w:val="40"/>
          <w:szCs w:val="40"/>
        </w:rPr>
        <w:t>“VOICE BASED EMAIL SYSTEM FOR VISUALLY CHALLENGED PEOPLE”</w:t>
      </w:r>
    </w:p>
    <w:p w:rsidR="004712D6" w:rsidRDefault="004712D6">
      <w:pPr>
        <w:pStyle w:val="BodyText"/>
        <w:spacing w:before="275"/>
        <w:ind w:left="203" w:right="216"/>
        <w:jc w:val="center"/>
      </w:pPr>
      <w:r>
        <w:t>is a bonafide record of project work carried out by</w:t>
      </w:r>
    </w:p>
    <w:p w:rsidR="004712D6" w:rsidRDefault="004712D6">
      <w:pPr>
        <w:pStyle w:val="BodyText"/>
        <w:spacing w:before="4"/>
        <w:rPr>
          <w:sz w:val="37"/>
        </w:rPr>
      </w:pPr>
    </w:p>
    <w:p w:rsidR="004712D6" w:rsidRDefault="004712D6" w:rsidP="004712D6">
      <w:pPr>
        <w:pStyle w:val="BodyText"/>
        <w:tabs>
          <w:tab w:val="left" w:pos="4321"/>
        </w:tabs>
        <w:ind w:right="216"/>
        <w:jc w:val="center"/>
      </w:pPr>
      <w:r>
        <w:rPr>
          <w:color w:val="6F2F9F"/>
        </w:rPr>
        <w:t>Mr. Chaitanya Vijay Lotake</w:t>
      </w:r>
      <w:r>
        <w:rPr>
          <w:color w:val="6F2F9F"/>
        </w:rPr>
        <w:tab/>
        <w:t>17UIT12007XX</w:t>
      </w:r>
    </w:p>
    <w:p w:rsidR="004712D6" w:rsidRDefault="004712D6" w:rsidP="004712D6">
      <w:pPr>
        <w:pStyle w:val="BodyText"/>
        <w:tabs>
          <w:tab w:val="left" w:pos="4321"/>
        </w:tabs>
        <w:spacing w:before="142"/>
        <w:ind w:right="216"/>
        <w:jc w:val="center"/>
      </w:pPr>
      <w:r>
        <w:rPr>
          <w:color w:val="6F2F9F"/>
        </w:rPr>
        <w:t>Ms. Susmita Sukumar Danwade</w:t>
      </w:r>
      <w:r>
        <w:rPr>
          <w:color w:val="6F2F9F"/>
        </w:rPr>
        <w:tab/>
        <w:t>17UIT11010XX</w:t>
      </w:r>
    </w:p>
    <w:p w:rsidR="004712D6" w:rsidRDefault="004712D6" w:rsidP="004712D6">
      <w:pPr>
        <w:pStyle w:val="BodyText"/>
        <w:tabs>
          <w:tab w:val="left" w:pos="4321"/>
        </w:tabs>
        <w:spacing w:before="136"/>
        <w:ind w:right="216"/>
        <w:jc w:val="center"/>
      </w:pPr>
      <w:r>
        <w:rPr>
          <w:color w:val="6F2F9F"/>
        </w:rPr>
        <w:t>Ms. Vaishnavi Shrikant Gondkar</w:t>
      </w:r>
      <w:r>
        <w:rPr>
          <w:color w:val="6F2F9F"/>
        </w:rPr>
        <w:tab/>
        <w:t>17UIT11013XX</w:t>
      </w:r>
    </w:p>
    <w:p w:rsidR="004712D6" w:rsidRDefault="004712D6" w:rsidP="004712D6">
      <w:pPr>
        <w:pStyle w:val="BodyText"/>
        <w:tabs>
          <w:tab w:val="left" w:pos="4321"/>
        </w:tabs>
        <w:spacing w:before="137"/>
        <w:ind w:right="216"/>
        <w:jc w:val="center"/>
      </w:pPr>
      <w:r>
        <w:rPr>
          <w:color w:val="6F2F9F"/>
        </w:rPr>
        <w:t>Ms. Priya Gangaram Kadam</w:t>
      </w:r>
      <w:r>
        <w:rPr>
          <w:color w:val="6F2F9F"/>
        </w:rPr>
        <w:tab/>
        <w:t>17UIT11017XX</w:t>
      </w:r>
    </w:p>
    <w:p w:rsidR="004712D6" w:rsidRDefault="004712D6" w:rsidP="004712D6">
      <w:pPr>
        <w:pStyle w:val="BodyText"/>
        <w:tabs>
          <w:tab w:val="left" w:pos="4321"/>
        </w:tabs>
        <w:spacing w:before="138"/>
        <w:ind w:right="216"/>
        <w:jc w:val="center"/>
        <w:rPr>
          <w:color w:val="6F2F9F"/>
        </w:rPr>
      </w:pPr>
      <w:r>
        <w:rPr>
          <w:color w:val="6F2F9F"/>
        </w:rPr>
        <w:t>Ms. Srushti Ajit Khanje</w:t>
      </w:r>
      <w:r>
        <w:rPr>
          <w:color w:val="6F2F9F"/>
        </w:rPr>
        <w:tab/>
        <w:t>17UIT11021XX</w:t>
      </w:r>
    </w:p>
    <w:p w:rsidR="004712D6" w:rsidRDefault="004712D6" w:rsidP="004712D6">
      <w:pPr>
        <w:pStyle w:val="BodyText"/>
        <w:tabs>
          <w:tab w:val="left" w:pos="4321"/>
        </w:tabs>
        <w:spacing w:before="138"/>
        <w:ind w:right="216"/>
        <w:jc w:val="center"/>
        <w:rPr>
          <w:color w:val="6F2F9F"/>
        </w:rPr>
      </w:pPr>
      <w:r>
        <w:rPr>
          <w:color w:val="6F2F9F"/>
        </w:rPr>
        <w:t xml:space="preserve">                 Mr. Vivek Sunil Kushwaha</w:t>
      </w:r>
      <w:r>
        <w:rPr>
          <w:color w:val="6F2F9F"/>
        </w:rPr>
        <w:tab/>
        <w:t xml:space="preserve">                 17UIT42026XX</w:t>
      </w:r>
      <w:r>
        <w:rPr>
          <w:color w:val="6F2F9F"/>
        </w:rPr>
        <w:tab/>
      </w:r>
      <w:r>
        <w:rPr>
          <w:color w:val="6F2F9F"/>
        </w:rPr>
        <w:tab/>
      </w:r>
    </w:p>
    <w:p w:rsidR="004712D6" w:rsidRDefault="004712D6">
      <w:pPr>
        <w:pStyle w:val="BodyText"/>
        <w:spacing w:before="4"/>
        <w:rPr>
          <w:sz w:val="34"/>
        </w:rPr>
      </w:pPr>
    </w:p>
    <w:p w:rsidR="004712D6" w:rsidRDefault="004712D6">
      <w:pPr>
        <w:pStyle w:val="BodyText"/>
        <w:spacing w:line="360" w:lineRule="auto"/>
        <w:ind w:left="100" w:right="112"/>
        <w:jc w:val="both"/>
      </w:pPr>
      <w:r>
        <w:t>In the partial fulfillment of award of degree, Bachelor of Technology in Information Technology prescribed by Shivaji University, Kolhapur for the academic year 2020-2021.</w:t>
      </w:r>
    </w:p>
    <w:p w:rsidR="004712D6" w:rsidRDefault="004712D6">
      <w:pPr>
        <w:pStyle w:val="BodyText"/>
        <w:spacing w:before="7"/>
        <w:rPr>
          <w:sz w:val="32"/>
        </w:rPr>
      </w:pPr>
    </w:p>
    <w:p w:rsidR="004712D6" w:rsidRDefault="004712D6">
      <w:pPr>
        <w:pStyle w:val="BodyText"/>
        <w:spacing w:line="360" w:lineRule="auto"/>
        <w:ind w:left="3572" w:right="3595" w:firstLine="10"/>
        <w:jc w:val="center"/>
      </w:pPr>
      <w:r>
        <w:rPr>
          <w:color w:val="6F2F9F"/>
        </w:rPr>
        <w:t xml:space="preserve">Prof. S. K. Shirgave (PROJECT </w:t>
      </w:r>
      <w:r>
        <w:rPr>
          <w:color w:val="6F2F9F"/>
          <w:spacing w:val="-4"/>
        </w:rPr>
        <w:t>GUIDE)</w:t>
      </w:r>
    </w:p>
    <w:p w:rsidR="004712D6" w:rsidRDefault="004712D6">
      <w:pPr>
        <w:pStyle w:val="BodyText"/>
        <w:spacing w:before="2"/>
        <w:rPr>
          <w:sz w:val="36"/>
        </w:rPr>
      </w:pPr>
    </w:p>
    <w:p w:rsidR="004712D6" w:rsidRDefault="004712D6">
      <w:pPr>
        <w:pStyle w:val="BodyText"/>
        <w:tabs>
          <w:tab w:val="left" w:pos="6165"/>
          <w:tab w:val="left" w:pos="6765"/>
        </w:tabs>
        <w:spacing w:line="360" w:lineRule="auto"/>
        <w:ind w:left="825" w:right="571" w:hanging="726"/>
      </w:pPr>
      <w:r>
        <w:rPr>
          <w:color w:val="6F2F9F"/>
        </w:rPr>
        <w:t>Prof. (</w:t>
      </w:r>
      <w:r>
        <w:rPr>
          <w:color w:val="6F2F9F"/>
          <w:spacing w:val="1"/>
        </w:rPr>
        <w:t xml:space="preserve"> </w:t>
      </w:r>
      <w:r>
        <w:rPr>
          <w:color w:val="6F2F9F"/>
        </w:rPr>
        <w:t>Dr.) D.V.KODAVADE</w:t>
      </w:r>
      <w:r>
        <w:rPr>
          <w:color w:val="6F2F9F"/>
        </w:rPr>
        <w:tab/>
        <w:t xml:space="preserve">Prof.(Dr.) </w:t>
      </w:r>
      <w:r>
        <w:rPr>
          <w:color w:val="6F2F9F"/>
          <w:spacing w:val="-3"/>
        </w:rPr>
        <w:t xml:space="preserve">P.V.KADOLE </w:t>
      </w:r>
      <w:r>
        <w:rPr>
          <w:color w:val="6F2F9F"/>
        </w:rPr>
        <w:t>(H.O.D.</w:t>
      </w:r>
      <w:r>
        <w:rPr>
          <w:color w:val="6F2F9F"/>
          <w:spacing w:val="-3"/>
        </w:rPr>
        <w:t xml:space="preserve"> </w:t>
      </w:r>
      <w:r>
        <w:rPr>
          <w:color w:val="6F2F9F"/>
        </w:rPr>
        <w:t>C.S.E.)</w:t>
      </w:r>
      <w:r>
        <w:rPr>
          <w:color w:val="6F2F9F"/>
        </w:rPr>
        <w:tab/>
      </w:r>
      <w:r>
        <w:rPr>
          <w:color w:val="6F2F9F"/>
        </w:rPr>
        <w:tab/>
        <w:t>(DIRECTOR)</w:t>
      </w:r>
    </w:p>
    <w:p w:rsidR="004712D6" w:rsidRDefault="004712D6">
      <w:pPr>
        <w:pStyle w:val="BodyText"/>
        <w:rPr>
          <w:sz w:val="26"/>
        </w:rPr>
      </w:pPr>
    </w:p>
    <w:p w:rsidR="004712D6" w:rsidRDefault="004712D6">
      <w:pPr>
        <w:pStyle w:val="BodyText"/>
        <w:rPr>
          <w:sz w:val="26"/>
        </w:rPr>
      </w:pPr>
    </w:p>
    <w:p w:rsidR="004712D6" w:rsidRDefault="004712D6" w:rsidP="00061F6B">
      <w:pPr>
        <w:pStyle w:val="BodyText"/>
        <w:spacing w:before="230"/>
        <w:ind w:left="3360" w:right="3375"/>
      </w:pPr>
      <w:r>
        <w:rPr>
          <w:color w:val="6F2F9F"/>
        </w:rPr>
        <w:t>EXAMINER</w:t>
      </w:r>
    </w:p>
    <w:p w:rsidR="00800D57" w:rsidRDefault="00800D57" w:rsidP="00800D57">
      <w:pPr>
        <w:pStyle w:val="Heading1"/>
        <w:spacing w:line="276" w:lineRule="auto"/>
        <w:ind w:left="720" w:right="1944" w:firstLine="720"/>
        <w:rPr>
          <w:sz w:val="72"/>
          <w:szCs w:val="72"/>
        </w:rPr>
      </w:pPr>
    </w:p>
    <w:p w:rsidR="00800D57" w:rsidRDefault="00800D57" w:rsidP="00800D57">
      <w:pPr>
        <w:pStyle w:val="Heading1"/>
        <w:spacing w:line="276" w:lineRule="auto"/>
        <w:ind w:left="720" w:right="1944" w:firstLine="720"/>
        <w:rPr>
          <w:sz w:val="72"/>
          <w:szCs w:val="72"/>
        </w:rPr>
      </w:pPr>
    </w:p>
    <w:p w:rsidR="004712D6" w:rsidRPr="002B65C4" w:rsidRDefault="002B65C4" w:rsidP="002B65C4">
      <w:pPr>
        <w:pStyle w:val="Heading1"/>
        <w:ind w:right="21"/>
        <w:rPr>
          <w:sz w:val="52"/>
        </w:rPr>
      </w:pPr>
      <w:r>
        <w:rPr>
          <w:sz w:val="52"/>
        </w:rPr>
        <w:t xml:space="preserve">          </w:t>
      </w:r>
      <w:r w:rsidR="004712D6" w:rsidRPr="002B65C4">
        <w:rPr>
          <w:sz w:val="52"/>
        </w:rPr>
        <w:t>DECLARATION</w:t>
      </w:r>
    </w:p>
    <w:p w:rsidR="004712D6" w:rsidRDefault="004712D6">
      <w:pPr>
        <w:pStyle w:val="BodyText"/>
        <w:spacing w:before="1"/>
        <w:rPr>
          <w:b/>
          <w:sz w:val="72"/>
        </w:rPr>
      </w:pPr>
    </w:p>
    <w:p w:rsidR="004712D6" w:rsidRDefault="004712D6">
      <w:pPr>
        <w:pStyle w:val="BodyText"/>
        <w:spacing w:before="1" w:line="360" w:lineRule="auto"/>
        <w:ind w:left="100" w:right="115" w:firstLine="360"/>
        <w:jc w:val="both"/>
      </w:pPr>
      <w:r>
        <w:t xml:space="preserve">We hereby declare that, the project work report entitled </w:t>
      </w:r>
      <w:r>
        <w:rPr>
          <w:b/>
        </w:rPr>
        <w:t xml:space="preserve">“VOICE BASED EMAIL SYSTEM FOR VISUALLY CHALLENGED PEOPLE” </w:t>
      </w:r>
      <w:r>
        <w:t>which is being submitted to D.K.T.E. Society’s Textile and Engineering</w:t>
      </w:r>
      <w:r>
        <w:rPr>
          <w:spacing w:val="1"/>
        </w:rPr>
        <w:t xml:space="preserve"> </w:t>
      </w:r>
      <w:r>
        <w:t>Institute</w:t>
      </w:r>
      <w:r>
        <w:rPr>
          <w:spacing w:val="1"/>
        </w:rPr>
        <w:t xml:space="preserve"> </w:t>
      </w:r>
      <w:r>
        <w:t>Ichalkaranji,</w:t>
      </w:r>
      <w:r>
        <w:rPr>
          <w:spacing w:val="1"/>
        </w:rPr>
        <w:t xml:space="preserve"> </w:t>
      </w:r>
      <w:r>
        <w:t>affiliated</w:t>
      </w:r>
      <w:r>
        <w:rPr>
          <w:spacing w:val="1"/>
        </w:rPr>
        <w:t xml:space="preserve"> </w:t>
      </w:r>
      <w:r>
        <w:t>to Shivaji</w:t>
      </w:r>
      <w:r>
        <w:rPr>
          <w:spacing w:val="1"/>
        </w:rPr>
        <w:t xml:space="preserve"> </w:t>
      </w:r>
      <w:r>
        <w:t>University,Kolhapur</w:t>
      </w:r>
      <w:r>
        <w:rPr>
          <w:spacing w:val="1"/>
        </w:rPr>
        <w:t xml:space="preserve"> </w:t>
      </w:r>
      <w:r>
        <w:t>is in</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degree B.TECH.(IT). It is a bonafide report of the work carried out by us. The material</w:t>
      </w:r>
      <w:r>
        <w:rPr>
          <w:spacing w:val="1"/>
        </w:rPr>
        <w:t xml:space="preserve"> </w:t>
      </w:r>
      <w:r>
        <w:t>contained in this report has not been submitted to any university or</w:t>
      </w:r>
      <w:r>
        <w:rPr>
          <w:spacing w:val="60"/>
        </w:rPr>
        <w:t xml:space="preserve"> </w:t>
      </w:r>
      <w:r>
        <w:t>institution for the award</w:t>
      </w:r>
      <w:r>
        <w:rPr>
          <w:spacing w:val="1"/>
        </w:rPr>
        <w:t xml:space="preserve"> </w:t>
      </w:r>
      <w:r>
        <w:t>of any degree. Further, we declare that we have not violated any of the provisions under</w:t>
      </w:r>
      <w:r>
        <w:rPr>
          <w:spacing w:val="1"/>
        </w:rPr>
        <w:t xml:space="preserve"> </w:t>
      </w:r>
      <w:r>
        <w:t>Copyright</w:t>
      </w:r>
      <w:r>
        <w:rPr>
          <w:spacing w:val="5"/>
        </w:rPr>
        <w:t xml:space="preserve"> </w:t>
      </w:r>
      <w:r>
        <w:t>and</w:t>
      </w:r>
      <w:r>
        <w:rPr>
          <w:spacing w:val="2"/>
        </w:rPr>
        <w:t xml:space="preserve"> </w:t>
      </w:r>
      <w:r>
        <w:t>Piracy</w:t>
      </w:r>
      <w:r>
        <w:rPr>
          <w:spacing w:val="-9"/>
        </w:rPr>
        <w:t xml:space="preserve"> </w:t>
      </w:r>
      <w:r>
        <w:t>/</w:t>
      </w:r>
      <w:r>
        <w:rPr>
          <w:spacing w:val="1"/>
        </w:rPr>
        <w:t xml:space="preserve"> </w:t>
      </w:r>
      <w:r>
        <w:t>Cyber</w:t>
      </w:r>
      <w:r>
        <w:rPr>
          <w:spacing w:val="2"/>
        </w:rPr>
        <w:t xml:space="preserve"> </w:t>
      </w:r>
      <w:r>
        <w:t>/</w:t>
      </w:r>
      <w:r>
        <w:rPr>
          <w:spacing w:val="1"/>
        </w:rPr>
        <w:t xml:space="preserve"> </w:t>
      </w:r>
      <w:r>
        <w:t>IPR</w:t>
      </w:r>
      <w:r>
        <w:rPr>
          <w:spacing w:val="-1"/>
        </w:rPr>
        <w:t xml:space="preserve"> </w:t>
      </w:r>
      <w:r>
        <w:t>Act</w:t>
      </w:r>
      <w:r>
        <w:rPr>
          <w:spacing w:val="12"/>
        </w:rPr>
        <w:t xml:space="preserve"> </w:t>
      </w:r>
      <w:r>
        <w:t>amended</w:t>
      </w:r>
      <w:r>
        <w:rPr>
          <w:spacing w:val="5"/>
        </w:rPr>
        <w:t xml:space="preserve"> </w:t>
      </w:r>
      <w:r>
        <w:t>from</w:t>
      </w:r>
      <w:r>
        <w:rPr>
          <w:spacing w:val="-8"/>
        </w:rPr>
        <w:t xml:space="preserve"> </w:t>
      </w:r>
      <w:r>
        <w:t>time to</w:t>
      </w:r>
      <w:r>
        <w:rPr>
          <w:spacing w:val="1"/>
        </w:rPr>
        <w:t xml:space="preserve"> </w:t>
      </w:r>
      <w:r>
        <w:t>time.</w:t>
      </w:r>
    </w:p>
    <w:p w:rsidR="004712D6" w:rsidRDefault="004712D6">
      <w:pPr>
        <w:pStyle w:val="BodyText"/>
        <w:rPr>
          <w:sz w:val="26"/>
        </w:rPr>
      </w:pPr>
    </w:p>
    <w:p w:rsidR="004712D6" w:rsidRDefault="004712D6">
      <w:pPr>
        <w:pStyle w:val="BodyText"/>
        <w:rPr>
          <w:sz w:val="26"/>
        </w:rPr>
      </w:pPr>
    </w:p>
    <w:p w:rsidR="004712D6" w:rsidRDefault="004712D6">
      <w:pPr>
        <w:pStyle w:val="BodyText"/>
        <w:rPr>
          <w:sz w:val="26"/>
        </w:rPr>
      </w:pPr>
    </w:p>
    <w:p w:rsidR="004712D6" w:rsidRDefault="004712D6">
      <w:pPr>
        <w:pStyle w:val="BodyText"/>
        <w:rPr>
          <w:sz w:val="26"/>
        </w:rPr>
      </w:pPr>
    </w:p>
    <w:p w:rsidR="004712D6" w:rsidRDefault="004712D6">
      <w:pPr>
        <w:pStyle w:val="BodyText"/>
        <w:rPr>
          <w:sz w:val="26"/>
        </w:rPr>
      </w:pPr>
    </w:p>
    <w:p w:rsidR="004712D6" w:rsidRDefault="004712D6">
      <w:pPr>
        <w:tabs>
          <w:tab w:val="left" w:pos="3135"/>
          <w:tab w:val="left" w:pos="6722"/>
        </w:tabs>
        <w:spacing w:before="163"/>
        <w:ind w:right="3"/>
        <w:jc w:val="center"/>
        <w:rPr>
          <w:b/>
          <w:sz w:val="24"/>
        </w:rPr>
      </w:pPr>
      <w:r>
        <w:rPr>
          <w:b/>
          <w:sz w:val="24"/>
          <w:u w:val="thick"/>
        </w:rPr>
        <w:t>PRN</w:t>
      </w:r>
      <w:r>
        <w:rPr>
          <w:b/>
          <w:sz w:val="24"/>
        </w:rPr>
        <w:tab/>
      </w:r>
      <w:r>
        <w:rPr>
          <w:b/>
          <w:sz w:val="24"/>
          <w:u w:val="thick"/>
        </w:rPr>
        <w:t>Name</w:t>
      </w:r>
      <w:r>
        <w:rPr>
          <w:b/>
          <w:sz w:val="24"/>
        </w:rPr>
        <w:tab/>
      </w:r>
      <w:r>
        <w:rPr>
          <w:b/>
          <w:sz w:val="24"/>
          <w:u w:val="thick"/>
        </w:rPr>
        <w:t>Signature</w:t>
      </w:r>
    </w:p>
    <w:p w:rsidR="004712D6" w:rsidRDefault="004712D6">
      <w:pPr>
        <w:pStyle w:val="BodyText"/>
        <w:spacing w:before="9"/>
        <w:rPr>
          <w:b/>
          <w:sz w:val="15"/>
        </w:rPr>
      </w:pPr>
    </w:p>
    <w:p w:rsidR="004712D6" w:rsidRDefault="004712D6">
      <w:pPr>
        <w:pStyle w:val="BodyText"/>
        <w:tabs>
          <w:tab w:val="left" w:pos="2981"/>
        </w:tabs>
        <w:spacing w:before="90"/>
        <w:ind w:left="100"/>
      </w:pPr>
      <w:r>
        <w:t>17UIT12007XX</w:t>
      </w:r>
      <w:r>
        <w:tab/>
        <w:t>Mr.</w:t>
      </w:r>
      <w:r>
        <w:rPr>
          <w:spacing w:val="-2"/>
        </w:rPr>
        <w:t xml:space="preserve"> </w:t>
      </w:r>
      <w:r>
        <w:t>Chaitanya Vijay Lotake</w:t>
      </w:r>
    </w:p>
    <w:p w:rsidR="004712D6" w:rsidRDefault="004712D6">
      <w:pPr>
        <w:pStyle w:val="BodyText"/>
      </w:pPr>
    </w:p>
    <w:p w:rsidR="004712D6" w:rsidRDefault="004712D6">
      <w:pPr>
        <w:pStyle w:val="BodyText"/>
        <w:tabs>
          <w:tab w:val="left" w:pos="2981"/>
        </w:tabs>
        <w:ind w:left="100"/>
      </w:pPr>
      <w:r>
        <w:t>17UIT11010XX</w:t>
      </w:r>
      <w:r>
        <w:tab/>
        <w:t>Ms.</w:t>
      </w:r>
      <w:r>
        <w:rPr>
          <w:spacing w:val="1"/>
        </w:rPr>
        <w:t xml:space="preserve"> </w:t>
      </w:r>
      <w:r>
        <w:t>Susmita Sukumar Danwade</w:t>
      </w:r>
    </w:p>
    <w:p w:rsidR="004712D6" w:rsidRDefault="004712D6">
      <w:pPr>
        <w:pStyle w:val="BodyText"/>
      </w:pPr>
    </w:p>
    <w:p w:rsidR="004712D6" w:rsidRDefault="004712D6">
      <w:pPr>
        <w:pStyle w:val="BodyText"/>
        <w:tabs>
          <w:tab w:val="left" w:pos="2981"/>
        </w:tabs>
        <w:ind w:left="100"/>
      </w:pPr>
      <w:r>
        <w:t>17UIT11013XX</w:t>
      </w:r>
      <w:r>
        <w:tab/>
        <w:t>Ms.</w:t>
      </w:r>
      <w:r>
        <w:rPr>
          <w:spacing w:val="3"/>
        </w:rPr>
        <w:t xml:space="preserve"> </w:t>
      </w:r>
      <w:r>
        <w:t>Viashnavi Shrikant Gondkar</w:t>
      </w:r>
    </w:p>
    <w:p w:rsidR="004712D6" w:rsidRDefault="004712D6">
      <w:pPr>
        <w:pStyle w:val="BodyText"/>
        <w:spacing w:before="1"/>
      </w:pPr>
    </w:p>
    <w:p w:rsidR="004712D6" w:rsidRDefault="004712D6">
      <w:pPr>
        <w:pStyle w:val="BodyText"/>
        <w:tabs>
          <w:tab w:val="left" w:pos="2981"/>
        </w:tabs>
        <w:ind w:left="100"/>
      </w:pPr>
      <w:r>
        <w:t>17UIT11017XX</w:t>
      </w:r>
      <w:r>
        <w:tab/>
        <w:t>Ms.</w:t>
      </w:r>
      <w:r>
        <w:rPr>
          <w:spacing w:val="-1"/>
        </w:rPr>
        <w:t xml:space="preserve"> </w:t>
      </w:r>
      <w:r>
        <w:t>Priya Gangaram Kadam</w:t>
      </w:r>
    </w:p>
    <w:p w:rsidR="004712D6" w:rsidRDefault="004712D6">
      <w:pPr>
        <w:pStyle w:val="BodyText"/>
      </w:pPr>
    </w:p>
    <w:p w:rsidR="004712D6" w:rsidRDefault="004712D6">
      <w:pPr>
        <w:pStyle w:val="BodyText"/>
        <w:tabs>
          <w:tab w:val="left" w:pos="2981"/>
        </w:tabs>
        <w:ind w:left="100"/>
      </w:pPr>
      <w:r>
        <w:t>17UIT11021XX</w:t>
      </w:r>
      <w:r>
        <w:tab/>
        <w:t>Ms.</w:t>
      </w:r>
      <w:r>
        <w:rPr>
          <w:spacing w:val="-2"/>
        </w:rPr>
        <w:t xml:space="preserve"> </w:t>
      </w:r>
      <w:r>
        <w:t>Srushti Ajit Khanje</w:t>
      </w:r>
    </w:p>
    <w:p w:rsidR="004712D6" w:rsidRDefault="004712D6">
      <w:pPr>
        <w:pStyle w:val="BodyText"/>
        <w:tabs>
          <w:tab w:val="left" w:pos="2981"/>
        </w:tabs>
        <w:ind w:left="100"/>
      </w:pPr>
    </w:p>
    <w:p w:rsidR="004712D6" w:rsidRDefault="004712D6">
      <w:pPr>
        <w:pStyle w:val="BodyText"/>
        <w:tabs>
          <w:tab w:val="left" w:pos="2981"/>
        </w:tabs>
        <w:ind w:left="100"/>
      </w:pPr>
      <w:r>
        <w:t>17UIT42026XX</w:t>
      </w:r>
      <w:r>
        <w:tab/>
        <w:t>Mr. Vivek Sunil Kushwaha</w:t>
      </w:r>
    </w:p>
    <w:p w:rsidR="004712D6" w:rsidRDefault="004712D6">
      <w:pPr>
        <w:sectPr w:rsidR="004712D6" w:rsidSect="004712D6">
          <w:footerReference w:type="default" r:id="rId10"/>
          <w:type w:val="continuous"/>
          <w:pgSz w:w="11910" w:h="16840"/>
          <w:pgMar w:top="1340" w:right="1300" w:bottom="1260" w:left="1220" w:header="727" w:footer="1069" w:gutter="0"/>
          <w:pgNumType w:start="1"/>
          <w:cols w:space="720"/>
        </w:sectPr>
      </w:pPr>
    </w:p>
    <w:p w:rsidR="004712D6" w:rsidRPr="00C709EF" w:rsidRDefault="004712D6" w:rsidP="00C709EF">
      <w:pPr>
        <w:pStyle w:val="Heading1"/>
        <w:ind w:left="367" w:right="191"/>
        <w:jc w:val="center"/>
        <w:rPr>
          <w:sz w:val="40"/>
          <w:szCs w:val="40"/>
        </w:rPr>
      </w:pPr>
      <w:r w:rsidRPr="00C709EF">
        <w:rPr>
          <w:sz w:val="40"/>
          <w:szCs w:val="40"/>
        </w:rPr>
        <w:lastRenderedPageBreak/>
        <w:t>ACKNOWLEDGEMENT</w:t>
      </w:r>
    </w:p>
    <w:p w:rsidR="004712D6" w:rsidRPr="00C709EF" w:rsidRDefault="004712D6" w:rsidP="00C709EF">
      <w:pPr>
        <w:pStyle w:val="BodyText"/>
        <w:jc w:val="center"/>
        <w:rPr>
          <w:b/>
          <w:sz w:val="40"/>
          <w:szCs w:val="40"/>
        </w:rPr>
      </w:pPr>
    </w:p>
    <w:p w:rsidR="004712D6" w:rsidRDefault="004712D6">
      <w:pPr>
        <w:pStyle w:val="BodyText"/>
        <w:spacing w:line="355" w:lineRule="auto"/>
        <w:ind w:left="100" w:right="120"/>
        <w:jc w:val="both"/>
      </w:pPr>
      <w:r>
        <w:t>With great pleasure we wish to express our deep sense of gratitude to Mr. S.K. Shirgave for</w:t>
      </w:r>
      <w:r>
        <w:rPr>
          <w:spacing w:val="1"/>
        </w:rPr>
        <w:t xml:space="preserve"> </w:t>
      </w:r>
      <w:r>
        <w:t>his</w:t>
      </w:r>
      <w:r>
        <w:rPr>
          <w:spacing w:val="1"/>
        </w:rPr>
        <w:t xml:space="preserve"> </w:t>
      </w:r>
      <w:r>
        <w:t>valuable</w:t>
      </w:r>
      <w:r>
        <w:rPr>
          <w:spacing w:val="-1"/>
        </w:rPr>
        <w:t xml:space="preserve"> </w:t>
      </w:r>
      <w:r>
        <w:t>guidance,</w:t>
      </w:r>
      <w:r>
        <w:rPr>
          <w:spacing w:val="1"/>
        </w:rPr>
        <w:t xml:space="preserve"> </w:t>
      </w:r>
      <w:r>
        <w:t>support</w:t>
      </w:r>
      <w:r>
        <w:rPr>
          <w:spacing w:val="5"/>
        </w:rPr>
        <w:t xml:space="preserve"> </w:t>
      </w:r>
      <w:r>
        <w:t>and</w:t>
      </w:r>
      <w:r>
        <w:rPr>
          <w:spacing w:val="-1"/>
        </w:rPr>
        <w:t xml:space="preserve"> </w:t>
      </w:r>
      <w:r>
        <w:t>encouragement in completion</w:t>
      </w:r>
      <w:r>
        <w:rPr>
          <w:spacing w:val="-6"/>
        </w:rPr>
        <w:t xml:space="preserve"> </w:t>
      </w:r>
      <w:r>
        <w:t>of</w:t>
      </w:r>
      <w:r>
        <w:rPr>
          <w:spacing w:val="-8"/>
        </w:rPr>
        <w:t xml:space="preserve"> </w:t>
      </w:r>
      <w:r>
        <w:t>this</w:t>
      </w:r>
      <w:r>
        <w:rPr>
          <w:spacing w:val="-2"/>
        </w:rPr>
        <w:t xml:space="preserve"> </w:t>
      </w:r>
      <w:r>
        <w:t>project</w:t>
      </w:r>
      <w:r>
        <w:rPr>
          <w:spacing w:val="5"/>
        </w:rPr>
        <w:t xml:space="preserve"> </w:t>
      </w:r>
      <w:r>
        <w:t>report.</w:t>
      </w:r>
    </w:p>
    <w:p w:rsidR="004712D6" w:rsidRDefault="004712D6">
      <w:pPr>
        <w:pStyle w:val="BodyText"/>
        <w:spacing w:before="210" w:line="355" w:lineRule="auto"/>
        <w:ind w:left="100" w:right="119"/>
        <w:jc w:val="both"/>
      </w:pPr>
      <w:r>
        <w:t>Also, we would like to take opportunity to thank our head of department Dr.D. V. Kodavade</w:t>
      </w:r>
      <w:r>
        <w:rPr>
          <w:spacing w:val="1"/>
        </w:rPr>
        <w:t xml:space="preserve"> </w:t>
      </w:r>
      <w:r>
        <w:t>for</w:t>
      </w:r>
      <w:r>
        <w:rPr>
          <w:spacing w:val="2"/>
        </w:rPr>
        <w:t xml:space="preserve"> </w:t>
      </w:r>
      <w:r>
        <w:t>his co-operation</w:t>
      </w:r>
      <w:r>
        <w:rPr>
          <w:spacing w:val="1"/>
        </w:rPr>
        <w:t xml:space="preserve"> </w:t>
      </w:r>
      <w:r>
        <w:t>in</w:t>
      </w:r>
      <w:r>
        <w:rPr>
          <w:spacing w:val="-3"/>
        </w:rPr>
        <w:t xml:space="preserve"> </w:t>
      </w:r>
      <w:r>
        <w:t>preparing</w:t>
      </w:r>
      <w:r>
        <w:rPr>
          <w:spacing w:val="2"/>
        </w:rPr>
        <w:t xml:space="preserve"> </w:t>
      </w:r>
      <w:r>
        <w:t>this</w:t>
      </w:r>
      <w:r>
        <w:rPr>
          <w:spacing w:val="-1"/>
        </w:rPr>
        <w:t xml:space="preserve"> </w:t>
      </w:r>
      <w:r>
        <w:t>project</w:t>
      </w:r>
      <w:r>
        <w:rPr>
          <w:spacing w:val="7"/>
        </w:rPr>
        <w:t xml:space="preserve"> </w:t>
      </w:r>
      <w:r>
        <w:t>report.</w:t>
      </w:r>
    </w:p>
    <w:p w:rsidR="004712D6" w:rsidRDefault="004712D6">
      <w:pPr>
        <w:pStyle w:val="BodyText"/>
        <w:spacing w:before="211" w:line="360" w:lineRule="auto"/>
        <w:ind w:left="100" w:right="118"/>
        <w:jc w:val="both"/>
      </w:pPr>
      <w:r>
        <w:t>We</w:t>
      </w:r>
      <w:r>
        <w:rPr>
          <w:spacing w:val="1"/>
        </w:rPr>
        <w:t xml:space="preserve"> </w:t>
      </w:r>
      <w:r>
        <w:t>feel gratified to</w:t>
      </w:r>
      <w:r>
        <w:rPr>
          <w:spacing w:val="1"/>
        </w:rPr>
        <w:t xml:space="preserve"> </w:t>
      </w:r>
      <w:r>
        <w:t>record our</w:t>
      </w:r>
      <w:r>
        <w:rPr>
          <w:spacing w:val="1"/>
        </w:rPr>
        <w:t xml:space="preserve"> </w:t>
      </w:r>
      <w:r>
        <w:t>cordial thanks to other</w:t>
      </w:r>
      <w:r>
        <w:rPr>
          <w:spacing w:val="1"/>
        </w:rPr>
        <w:t xml:space="preserve"> </w:t>
      </w:r>
      <w:r>
        <w:t>staff</w:t>
      </w:r>
      <w:r>
        <w:rPr>
          <w:spacing w:val="1"/>
        </w:rPr>
        <w:t xml:space="preserve"> </w:t>
      </w:r>
      <w:r>
        <w:t>members of Information Technology Department</w:t>
      </w:r>
      <w:r>
        <w:rPr>
          <w:spacing w:val="60"/>
        </w:rPr>
        <w:t xml:space="preserve"> </w:t>
      </w:r>
      <w:r>
        <w:t>for their support, help and assistance which they extended as</w:t>
      </w:r>
      <w:r>
        <w:rPr>
          <w:spacing w:val="1"/>
        </w:rPr>
        <w:t xml:space="preserve"> </w:t>
      </w:r>
      <w:r>
        <w:t>and</w:t>
      </w:r>
      <w:r>
        <w:rPr>
          <w:spacing w:val="1"/>
        </w:rPr>
        <w:t xml:space="preserve"> </w:t>
      </w:r>
      <w:r>
        <w:t>when</w:t>
      </w:r>
      <w:r>
        <w:rPr>
          <w:spacing w:val="-2"/>
        </w:rPr>
        <w:t xml:space="preserve"> </w:t>
      </w:r>
      <w:r>
        <w:t>required.</w:t>
      </w:r>
    </w:p>
    <w:p w:rsidR="004712D6" w:rsidRDefault="004712D6">
      <w:pPr>
        <w:pStyle w:val="BodyText"/>
        <w:rPr>
          <w:sz w:val="26"/>
        </w:rPr>
      </w:pPr>
    </w:p>
    <w:p w:rsidR="004712D6" w:rsidRDefault="004712D6">
      <w:pPr>
        <w:pStyle w:val="BodyText"/>
        <w:spacing w:before="10"/>
        <w:rPr>
          <w:sz w:val="33"/>
        </w:rPr>
      </w:pPr>
    </w:p>
    <w:p w:rsidR="004712D6" w:rsidRDefault="004712D6">
      <w:pPr>
        <w:pStyle w:val="BodyText"/>
        <w:ind w:left="100"/>
        <w:jc w:val="both"/>
      </w:pPr>
      <w:r>
        <w:t>Thank you,</w:t>
      </w:r>
    </w:p>
    <w:p w:rsidR="004712D6" w:rsidRDefault="004712D6">
      <w:pPr>
        <w:pStyle w:val="BodyText"/>
        <w:rPr>
          <w:sz w:val="26"/>
        </w:rPr>
      </w:pPr>
    </w:p>
    <w:p w:rsidR="004712D6" w:rsidRDefault="004712D6">
      <w:pPr>
        <w:pStyle w:val="BodyText"/>
        <w:tabs>
          <w:tab w:val="left" w:pos="4321"/>
        </w:tabs>
        <w:spacing w:before="222"/>
        <w:ind w:right="191"/>
        <w:jc w:val="center"/>
      </w:pPr>
      <w:r>
        <w:t>Mr.</w:t>
      </w:r>
      <w:r>
        <w:rPr>
          <w:spacing w:val="-2"/>
        </w:rPr>
        <w:t xml:space="preserve"> </w:t>
      </w:r>
      <w:r>
        <w:t>Chaitanya Vijay Lotake</w:t>
      </w:r>
      <w:r>
        <w:tab/>
        <w:t>17UIT12007XX</w:t>
      </w:r>
    </w:p>
    <w:p w:rsidR="004712D6" w:rsidRDefault="004712D6" w:rsidP="004712D6">
      <w:pPr>
        <w:pStyle w:val="BodyText"/>
        <w:tabs>
          <w:tab w:val="left" w:pos="4321"/>
        </w:tabs>
        <w:spacing w:before="137" w:line="360" w:lineRule="auto"/>
        <w:ind w:right="191"/>
        <w:jc w:val="center"/>
      </w:pPr>
      <w:r>
        <w:t>Ms.</w:t>
      </w:r>
      <w:r>
        <w:rPr>
          <w:spacing w:val="1"/>
        </w:rPr>
        <w:t xml:space="preserve"> </w:t>
      </w:r>
      <w:r>
        <w:t>Susmita Sukumar Danwade</w:t>
      </w:r>
      <w:r>
        <w:tab/>
        <w:t>17UIT11010XX</w:t>
      </w:r>
    </w:p>
    <w:p w:rsidR="004712D6" w:rsidRDefault="004712D6" w:rsidP="004712D6">
      <w:pPr>
        <w:pStyle w:val="BodyText"/>
        <w:tabs>
          <w:tab w:val="left" w:pos="2981"/>
        </w:tabs>
        <w:spacing w:line="360" w:lineRule="auto"/>
        <w:ind w:left="100"/>
      </w:pPr>
      <w:r>
        <w:t xml:space="preserve">                        Ms.</w:t>
      </w:r>
      <w:r>
        <w:rPr>
          <w:spacing w:val="3"/>
        </w:rPr>
        <w:t xml:space="preserve"> </w:t>
      </w:r>
      <w:r>
        <w:t>Viashnavi Shrikant Gondkar</w:t>
      </w:r>
      <w:r>
        <w:tab/>
        <w:t xml:space="preserve"> </w:t>
      </w:r>
      <w:r>
        <w:tab/>
        <w:t xml:space="preserve">   17UIT11013XX</w:t>
      </w:r>
    </w:p>
    <w:p w:rsidR="004712D6" w:rsidRDefault="004712D6" w:rsidP="004712D6">
      <w:pPr>
        <w:pStyle w:val="BodyText"/>
        <w:tabs>
          <w:tab w:val="left" w:pos="2981"/>
        </w:tabs>
        <w:spacing w:line="360" w:lineRule="auto"/>
        <w:ind w:left="100"/>
      </w:pPr>
      <w:r>
        <w:t xml:space="preserve">                        Ms.</w:t>
      </w:r>
      <w:r>
        <w:rPr>
          <w:spacing w:val="-1"/>
        </w:rPr>
        <w:t xml:space="preserve"> </w:t>
      </w:r>
      <w:r>
        <w:t>Priya Gangaram Kadam</w:t>
      </w:r>
      <w:r>
        <w:tab/>
      </w:r>
      <w:r>
        <w:tab/>
      </w:r>
      <w:r>
        <w:tab/>
        <w:t xml:space="preserve">   17UIT11017XX</w:t>
      </w:r>
    </w:p>
    <w:p w:rsidR="004712D6" w:rsidRDefault="004712D6" w:rsidP="004712D6">
      <w:pPr>
        <w:pStyle w:val="BodyText"/>
        <w:tabs>
          <w:tab w:val="left" w:pos="2981"/>
        </w:tabs>
        <w:spacing w:line="360" w:lineRule="auto"/>
        <w:ind w:left="100"/>
      </w:pPr>
      <w:r>
        <w:t xml:space="preserve">                        Ms.</w:t>
      </w:r>
      <w:r>
        <w:rPr>
          <w:spacing w:val="-2"/>
        </w:rPr>
        <w:t xml:space="preserve"> </w:t>
      </w:r>
      <w:r>
        <w:t>Srushti Ajit Khanje</w:t>
      </w:r>
      <w:r>
        <w:tab/>
      </w:r>
      <w:r>
        <w:tab/>
      </w:r>
      <w:r>
        <w:tab/>
        <w:t xml:space="preserve">   17UIT11021XX</w:t>
      </w:r>
    </w:p>
    <w:p w:rsidR="004712D6" w:rsidRDefault="004712D6" w:rsidP="004712D6">
      <w:pPr>
        <w:pStyle w:val="BodyText"/>
        <w:tabs>
          <w:tab w:val="left" w:pos="2981"/>
        </w:tabs>
        <w:spacing w:line="360" w:lineRule="auto"/>
        <w:ind w:left="100"/>
      </w:pPr>
      <w:r>
        <w:t xml:space="preserve">                        Mr. Vivek Sunil Kushwaha</w:t>
      </w:r>
      <w:r>
        <w:tab/>
      </w:r>
      <w:r>
        <w:tab/>
      </w:r>
      <w:r>
        <w:tab/>
        <w:t xml:space="preserve">   17UIT42026XX</w:t>
      </w: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Default="004712D6" w:rsidP="004712D6">
      <w:pPr>
        <w:pStyle w:val="BodyText"/>
        <w:tabs>
          <w:tab w:val="left" w:pos="2981"/>
        </w:tabs>
        <w:spacing w:line="360" w:lineRule="auto"/>
        <w:ind w:left="100"/>
      </w:pPr>
    </w:p>
    <w:p w:rsidR="004712D6" w:rsidRPr="00C709EF" w:rsidRDefault="004712D6" w:rsidP="00C709EF">
      <w:pPr>
        <w:pStyle w:val="Heading1"/>
        <w:spacing w:before="56"/>
        <w:ind w:left="3454" w:firstLine="146"/>
        <w:jc w:val="both"/>
        <w:rPr>
          <w:sz w:val="40"/>
          <w:szCs w:val="40"/>
        </w:rPr>
      </w:pPr>
      <w:r w:rsidRPr="00C709EF">
        <w:rPr>
          <w:sz w:val="40"/>
          <w:szCs w:val="40"/>
        </w:rPr>
        <w:lastRenderedPageBreak/>
        <w:t>ABSTRACT</w:t>
      </w:r>
    </w:p>
    <w:p w:rsidR="004712D6" w:rsidRDefault="004712D6">
      <w:pPr>
        <w:pStyle w:val="BodyText"/>
        <w:rPr>
          <w:b/>
          <w:sz w:val="52"/>
        </w:rPr>
      </w:pPr>
    </w:p>
    <w:p w:rsidR="004712D6" w:rsidRPr="00136797" w:rsidRDefault="004712D6" w:rsidP="004712D6">
      <w:pPr>
        <w:spacing w:line="360" w:lineRule="auto"/>
        <w:rPr>
          <w:sz w:val="20"/>
        </w:rPr>
        <w:sectPr w:rsidR="004712D6" w:rsidRPr="00136797">
          <w:pgSz w:w="11910" w:h="16840"/>
          <w:pgMar w:top="980" w:right="1320" w:bottom="1200" w:left="1340" w:header="0" w:footer="1012" w:gutter="0"/>
          <w:cols w:space="720"/>
        </w:sectPr>
      </w:pPr>
      <w:r>
        <w:rPr>
          <w:sz w:val="24"/>
          <w:szCs w:val="28"/>
        </w:rPr>
        <w:tab/>
        <w:t xml:space="preserve">To develop a completely voice based system that will help visually challenged individuals to access email system in a problem free manner. Blind people face difficulties in accessing such systems provided through internet. The advancement in computer-based accessible systems has helped the visually impaired across the globe in a wide way. Audio feedback based virtual environment like, the screen readers have helped blind people to access the internet applications immensely. Similarly, the thought behind this ‘Voice based Email system’ is designed to be used by a blind person to access e-mails easily and efficiently.  </w:t>
      </w: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C709EF" w:rsidRDefault="00C709EF" w:rsidP="00C709EF">
      <w:pPr>
        <w:spacing w:before="62"/>
        <w:ind w:left="3236" w:right="191" w:firstLine="364"/>
        <w:rPr>
          <w:b/>
          <w:sz w:val="52"/>
        </w:rPr>
      </w:pPr>
    </w:p>
    <w:p w:rsidR="004712D6" w:rsidRDefault="004712D6" w:rsidP="00C709EF">
      <w:pPr>
        <w:spacing w:before="62"/>
        <w:ind w:left="3236" w:right="191" w:firstLine="364"/>
        <w:rPr>
          <w:b/>
          <w:sz w:val="52"/>
        </w:rPr>
      </w:pPr>
      <w:r>
        <w:rPr>
          <w:b/>
          <w:sz w:val="52"/>
        </w:rPr>
        <w:t>INDEX</w:t>
      </w:r>
    </w:p>
    <w:p w:rsidR="004712D6" w:rsidRDefault="004712D6" w:rsidP="004712D6">
      <w:pPr>
        <w:pStyle w:val="ListParagraph"/>
        <w:numPr>
          <w:ilvl w:val="0"/>
          <w:numId w:val="44"/>
        </w:numPr>
        <w:tabs>
          <w:tab w:val="left" w:pos="922"/>
          <w:tab w:val="right" w:pos="7423"/>
        </w:tabs>
        <w:spacing w:before="297"/>
        <w:rPr>
          <w:b/>
          <w:sz w:val="24"/>
        </w:rPr>
      </w:pPr>
      <w:r>
        <w:rPr>
          <w:b/>
          <w:sz w:val="24"/>
        </w:rPr>
        <w:t>Introduction</w:t>
      </w:r>
      <w:r>
        <w:rPr>
          <w:b/>
          <w:sz w:val="24"/>
        </w:rPr>
        <w:tab/>
        <w:t>2</w:t>
      </w:r>
    </w:p>
    <w:p w:rsidR="004712D6" w:rsidRDefault="004712D6" w:rsidP="004712D6">
      <w:pPr>
        <w:pStyle w:val="ListParagraph"/>
        <w:tabs>
          <w:tab w:val="left" w:pos="922"/>
          <w:tab w:val="right" w:pos="7423"/>
        </w:tabs>
        <w:spacing w:before="297"/>
        <w:ind w:firstLine="0"/>
        <w:rPr>
          <w:b/>
          <w:sz w:val="24"/>
        </w:rPr>
      </w:pPr>
    </w:p>
    <w:p w:rsidR="004712D6" w:rsidRDefault="004712D6" w:rsidP="004712D6">
      <w:pPr>
        <w:pStyle w:val="ListParagraph"/>
        <w:numPr>
          <w:ilvl w:val="0"/>
          <w:numId w:val="44"/>
        </w:numPr>
        <w:tabs>
          <w:tab w:val="left" w:pos="922"/>
          <w:tab w:val="right" w:pos="7423"/>
        </w:tabs>
        <w:spacing w:before="137"/>
        <w:rPr>
          <w:b/>
          <w:sz w:val="24"/>
        </w:rPr>
      </w:pPr>
      <w:r>
        <w:rPr>
          <w:b/>
          <w:sz w:val="24"/>
        </w:rPr>
        <w:t>Problem</w:t>
      </w:r>
      <w:r>
        <w:rPr>
          <w:b/>
          <w:spacing w:val="-3"/>
          <w:sz w:val="24"/>
        </w:rPr>
        <w:t xml:space="preserve"> </w:t>
      </w:r>
      <w:r>
        <w:rPr>
          <w:b/>
          <w:sz w:val="24"/>
        </w:rPr>
        <w:t>Description</w:t>
      </w:r>
      <w:r>
        <w:rPr>
          <w:b/>
          <w:sz w:val="24"/>
        </w:rPr>
        <w:tab/>
        <w:t>3</w:t>
      </w:r>
    </w:p>
    <w:p w:rsidR="004712D6" w:rsidRDefault="004712D6" w:rsidP="004712D6">
      <w:pPr>
        <w:pStyle w:val="ListParagraph"/>
        <w:numPr>
          <w:ilvl w:val="1"/>
          <w:numId w:val="44"/>
        </w:numPr>
        <w:tabs>
          <w:tab w:val="left" w:pos="1594"/>
          <w:tab w:val="right" w:pos="7413"/>
        </w:tabs>
        <w:spacing w:before="137"/>
        <w:ind w:hanging="313"/>
      </w:pPr>
      <w:r>
        <w:t>Problem</w:t>
      </w:r>
      <w:r>
        <w:rPr>
          <w:spacing w:val="-3"/>
        </w:rPr>
        <w:t xml:space="preserve"> </w:t>
      </w:r>
      <w:r>
        <w:t>definition</w:t>
      </w:r>
      <w:r>
        <w:tab/>
        <w:t>3</w:t>
      </w:r>
    </w:p>
    <w:p w:rsidR="004712D6" w:rsidRDefault="004712D6" w:rsidP="004712D6">
      <w:pPr>
        <w:pStyle w:val="ListParagraph"/>
        <w:numPr>
          <w:ilvl w:val="1"/>
          <w:numId w:val="44"/>
        </w:numPr>
        <w:tabs>
          <w:tab w:val="left" w:pos="1594"/>
          <w:tab w:val="right" w:pos="7413"/>
        </w:tabs>
        <w:spacing w:before="126"/>
        <w:ind w:hanging="313"/>
      </w:pPr>
      <w:r>
        <w:t>Aim</w:t>
      </w:r>
      <w:r>
        <w:rPr>
          <w:spacing w:val="-8"/>
        </w:rPr>
        <w:t xml:space="preserve"> </w:t>
      </w:r>
      <w:r>
        <w:t>and</w:t>
      </w:r>
      <w:r>
        <w:rPr>
          <w:spacing w:val="-3"/>
        </w:rPr>
        <w:t xml:space="preserve"> </w:t>
      </w:r>
      <w:r>
        <w:t>objective of the</w:t>
      </w:r>
      <w:r>
        <w:rPr>
          <w:spacing w:val="-5"/>
        </w:rPr>
        <w:t xml:space="preserve"> </w:t>
      </w:r>
      <w:r>
        <w:t>project</w:t>
      </w:r>
      <w:r>
        <w:tab/>
        <w:t>3</w:t>
      </w:r>
    </w:p>
    <w:p w:rsidR="004712D6" w:rsidRDefault="004712D6" w:rsidP="004712D6">
      <w:pPr>
        <w:pStyle w:val="ListParagraph"/>
        <w:numPr>
          <w:ilvl w:val="1"/>
          <w:numId w:val="44"/>
        </w:numPr>
        <w:tabs>
          <w:tab w:val="left" w:pos="1594"/>
          <w:tab w:val="right" w:pos="7413"/>
        </w:tabs>
        <w:spacing w:before="126"/>
        <w:ind w:hanging="313"/>
      </w:pPr>
      <w:r>
        <w:t>Scope</w:t>
      </w:r>
      <w:r>
        <w:rPr>
          <w:spacing w:val="-6"/>
        </w:rPr>
        <w:t xml:space="preserve"> </w:t>
      </w:r>
      <w:r>
        <w:t>and</w:t>
      </w:r>
      <w:r>
        <w:rPr>
          <w:spacing w:val="-3"/>
        </w:rPr>
        <w:t xml:space="preserve"> </w:t>
      </w:r>
      <w:r>
        <w:t>limitation</w:t>
      </w:r>
      <w:r>
        <w:rPr>
          <w:spacing w:val="2"/>
        </w:rPr>
        <w:t xml:space="preserve"> </w:t>
      </w:r>
      <w:r>
        <w:t>of the</w:t>
      </w:r>
      <w:r>
        <w:rPr>
          <w:spacing w:val="-5"/>
        </w:rPr>
        <w:t xml:space="preserve"> </w:t>
      </w:r>
      <w:r>
        <w:t>project</w:t>
      </w:r>
      <w:r>
        <w:tab/>
        <w:t>3</w:t>
      </w:r>
      <w:r>
        <w:tab/>
      </w:r>
    </w:p>
    <w:p w:rsidR="004712D6" w:rsidRPr="00F51D3A" w:rsidRDefault="004712D6" w:rsidP="004712D6">
      <w:pPr>
        <w:pStyle w:val="ListParagraph"/>
        <w:numPr>
          <w:ilvl w:val="0"/>
          <w:numId w:val="44"/>
        </w:numPr>
        <w:tabs>
          <w:tab w:val="left" w:pos="922"/>
          <w:tab w:val="right" w:pos="7423"/>
        </w:tabs>
        <w:spacing w:before="506"/>
        <w:rPr>
          <w:b/>
          <w:sz w:val="24"/>
        </w:rPr>
      </w:pPr>
      <w:r w:rsidRPr="00F51D3A">
        <w:rPr>
          <w:b/>
          <w:sz w:val="24"/>
        </w:rPr>
        <w:t>Background</w:t>
      </w:r>
      <w:r w:rsidRPr="00F51D3A">
        <w:rPr>
          <w:b/>
          <w:spacing w:val="3"/>
          <w:sz w:val="24"/>
        </w:rPr>
        <w:t xml:space="preserve"> </w:t>
      </w:r>
      <w:r w:rsidRPr="00F51D3A">
        <w:rPr>
          <w:b/>
          <w:sz w:val="24"/>
        </w:rPr>
        <w:t>Study</w:t>
      </w:r>
      <w:r w:rsidRPr="00F51D3A">
        <w:rPr>
          <w:b/>
          <w:spacing w:val="1"/>
          <w:sz w:val="24"/>
        </w:rPr>
        <w:t xml:space="preserve"> </w:t>
      </w:r>
      <w:r w:rsidRPr="00F51D3A">
        <w:rPr>
          <w:b/>
          <w:sz w:val="24"/>
        </w:rPr>
        <w:t>and</w:t>
      </w:r>
      <w:r w:rsidRPr="00F51D3A">
        <w:rPr>
          <w:b/>
          <w:spacing w:val="-1"/>
          <w:sz w:val="24"/>
        </w:rPr>
        <w:t xml:space="preserve"> </w:t>
      </w:r>
      <w:r w:rsidRPr="00F51D3A">
        <w:rPr>
          <w:b/>
          <w:sz w:val="24"/>
        </w:rPr>
        <w:t>Literature</w:t>
      </w:r>
      <w:r w:rsidRPr="00F51D3A">
        <w:rPr>
          <w:b/>
          <w:spacing w:val="1"/>
          <w:sz w:val="24"/>
        </w:rPr>
        <w:t xml:space="preserve"> </w:t>
      </w:r>
      <w:r w:rsidRPr="00F51D3A">
        <w:rPr>
          <w:b/>
          <w:sz w:val="24"/>
        </w:rPr>
        <w:t>Overview</w:t>
      </w:r>
      <w:r w:rsidRPr="00F51D3A">
        <w:rPr>
          <w:b/>
          <w:sz w:val="24"/>
        </w:rPr>
        <w:tab/>
        <w:t>5</w:t>
      </w:r>
    </w:p>
    <w:p w:rsidR="004712D6" w:rsidRDefault="004712D6" w:rsidP="004712D6">
      <w:pPr>
        <w:pStyle w:val="ListParagraph"/>
        <w:numPr>
          <w:ilvl w:val="1"/>
          <w:numId w:val="44"/>
        </w:numPr>
        <w:tabs>
          <w:tab w:val="left" w:pos="1594"/>
          <w:tab w:val="right" w:pos="7413"/>
        </w:tabs>
        <w:spacing w:before="137"/>
        <w:ind w:hanging="313"/>
      </w:pPr>
      <w:r>
        <w:t>Literature</w:t>
      </w:r>
      <w:r>
        <w:rPr>
          <w:spacing w:val="-6"/>
        </w:rPr>
        <w:t xml:space="preserve"> </w:t>
      </w:r>
      <w:r>
        <w:t>overview</w:t>
      </w:r>
    </w:p>
    <w:p w:rsidR="004712D6" w:rsidRDefault="004712D6" w:rsidP="004712D6">
      <w:pPr>
        <w:pStyle w:val="ListParagraph"/>
        <w:tabs>
          <w:tab w:val="left" w:pos="1594"/>
          <w:tab w:val="right" w:pos="7413"/>
        </w:tabs>
        <w:ind w:left="1593" w:firstLine="0"/>
      </w:pPr>
      <w:r>
        <w:t>1. Technology review</w:t>
      </w:r>
      <w:r>
        <w:tab/>
        <w:t>6</w:t>
      </w:r>
    </w:p>
    <w:p w:rsidR="004712D6" w:rsidRDefault="004712D6" w:rsidP="004712D6">
      <w:pPr>
        <w:pStyle w:val="ListParagraph"/>
        <w:tabs>
          <w:tab w:val="left" w:pos="1594"/>
          <w:tab w:val="right" w:pos="7413"/>
        </w:tabs>
        <w:ind w:left="1593" w:firstLine="0"/>
      </w:pPr>
      <w:r>
        <w:t>2. Literature review</w:t>
      </w:r>
      <w:r>
        <w:tab/>
        <w:t>6</w:t>
      </w:r>
    </w:p>
    <w:p w:rsidR="004712D6" w:rsidRDefault="004712D6" w:rsidP="004712D6">
      <w:pPr>
        <w:pStyle w:val="ListParagraph"/>
        <w:numPr>
          <w:ilvl w:val="0"/>
          <w:numId w:val="44"/>
        </w:numPr>
        <w:tabs>
          <w:tab w:val="left" w:pos="922"/>
          <w:tab w:val="right" w:pos="7423"/>
        </w:tabs>
        <w:spacing w:before="506"/>
        <w:rPr>
          <w:b/>
          <w:sz w:val="24"/>
        </w:rPr>
      </w:pPr>
      <w:r>
        <w:rPr>
          <w:b/>
          <w:sz w:val="24"/>
        </w:rPr>
        <w:t>Requirement</w:t>
      </w:r>
      <w:r>
        <w:rPr>
          <w:b/>
          <w:spacing w:val="4"/>
          <w:sz w:val="24"/>
        </w:rPr>
        <w:t xml:space="preserve"> </w:t>
      </w:r>
      <w:r>
        <w:rPr>
          <w:b/>
          <w:sz w:val="24"/>
        </w:rPr>
        <w:t>Analysis</w:t>
      </w:r>
      <w:r>
        <w:rPr>
          <w:b/>
          <w:sz w:val="24"/>
        </w:rPr>
        <w:tab/>
        <w:t>9</w:t>
      </w:r>
    </w:p>
    <w:p w:rsidR="004712D6" w:rsidRDefault="004712D6" w:rsidP="004712D6">
      <w:pPr>
        <w:pStyle w:val="ListParagraph"/>
        <w:numPr>
          <w:ilvl w:val="1"/>
          <w:numId w:val="44"/>
        </w:numPr>
        <w:tabs>
          <w:tab w:val="left" w:pos="1594"/>
          <w:tab w:val="right" w:pos="7423"/>
        </w:tabs>
        <w:spacing w:before="133"/>
        <w:ind w:hanging="361"/>
        <w:rPr>
          <w:sz w:val="24"/>
        </w:rPr>
      </w:pPr>
      <w:r>
        <w:rPr>
          <w:sz w:val="24"/>
        </w:rPr>
        <w:t>System</w:t>
      </w:r>
      <w:r>
        <w:rPr>
          <w:spacing w:val="-8"/>
          <w:sz w:val="24"/>
        </w:rPr>
        <w:t xml:space="preserve"> </w:t>
      </w:r>
      <w:r>
        <w:rPr>
          <w:sz w:val="24"/>
        </w:rPr>
        <w:t>requirement</w:t>
      </w:r>
      <w:r>
        <w:rPr>
          <w:sz w:val="24"/>
        </w:rPr>
        <w:tab/>
        <w:t>10</w:t>
      </w:r>
    </w:p>
    <w:p w:rsidR="004712D6" w:rsidRDefault="004712D6" w:rsidP="004712D6">
      <w:pPr>
        <w:pStyle w:val="ListParagraph"/>
        <w:numPr>
          <w:ilvl w:val="1"/>
          <w:numId w:val="44"/>
        </w:numPr>
        <w:tabs>
          <w:tab w:val="left" w:pos="1594"/>
          <w:tab w:val="right" w:pos="7423"/>
        </w:tabs>
        <w:spacing w:before="141"/>
        <w:ind w:hanging="361"/>
        <w:rPr>
          <w:sz w:val="24"/>
        </w:rPr>
      </w:pPr>
      <w:r>
        <w:rPr>
          <w:sz w:val="24"/>
        </w:rPr>
        <w:t>Functional</w:t>
      </w:r>
      <w:r>
        <w:rPr>
          <w:spacing w:val="-8"/>
          <w:sz w:val="24"/>
        </w:rPr>
        <w:t xml:space="preserve"> </w:t>
      </w:r>
      <w:r>
        <w:rPr>
          <w:sz w:val="24"/>
        </w:rPr>
        <w:t>requirement</w:t>
      </w:r>
      <w:r>
        <w:rPr>
          <w:sz w:val="24"/>
        </w:rPr>
        <w:tab/>
        <w:t>11</w:t>
      </w:r>
    </w:p>
    <w:p w:rsidR="004712D6" w:rsidRDefault="004712D6" w:rsidP="004712D6">
      <w:pPr>
        <w:pStyle w:val="ListParagraph"/>
        <w:numPr>
          <w:ilvl w:val="1"/>
          <w:numId w:val="44"/>
        </w:numPr>
        <w:tabs>
          <w:tab w:val="left" w:pos="1594"/>
          <w:tab w:val="right" w:pos="7543"/>
        </w:tabs>
        <w:spacing w:before="132"/>
        <w:ind w:hanging="361"/>
        <w:rPr>
          <w:sz w:val="24"/>
        </w:rPr>
      </w:pPr>
      <w:r>
        <w:rPr>
          <w:sz w:val="24"/>
        </w:rPr>
        <w:t>Analysis</w:t>
      </w:r>
      <w:r>
        <w:rPr>
          <w:sz w:val="24"/>
        </w:rPr>
        <w:tab/>
        <w:t>12</w:t>
      </w:r>
    </w:p>
    <w:p w:rsidR="004712D6" w:rsidRDefault="004712D6" w:rsidP="004712D6">
      <w:pPr>
        <w:pStyle w:val="ListParagraph"/>
        <w:numPr>
          <w:ilvl w:val="0"/>
          <w:numId w:val="44"/>
        </w:numPr>
        <w:tabs>
          <w:tab w:val="left" w:pos="922"/>
          <w:tab w:val="right" w:pos="7543"/>
        </w:tabs>
        <w:spacing w:before="349"/>
        <w:rPr>
          <w:b/>
          <w:sz w:val="24"/>
        </w:rPr>
      </w:pPr>
      <w:r>
        <w:rPr>
          <w:b/>
          <w:sz w:val="24"/>
        </w:rPr>
        <w:t>System</w:t>
      </w:r>
      <w:r>
        <w:rPr>
          <w:b/>
          <w:spacing w:val="-2"/>
          <w:sz w:val="24"/>
        </w:rPr>
        <w:t xml:space="preserve"> </w:t>
      </w:r>
      <w:r>
        <w:rPr>
          <w:b/>
          <w:sz w:val="24"/>
        </w:rPr>
        <w:t>Design</w:t>
      </w:r>
      <w:r>
        <w:rPr>
          <w:b/>
          <w:sz w:val="24"/>
        </w:rPr>
        <w:tab/>
        <w:t>13</w:t>
      </w:r>
    </w:p>
    <w:p w:rsidR="004712D6" w:rsidRDefault="004712D6" w:rsidP="004712D6">
      <w:pPr>
        <w:pStyle w:val="ListParagraph"/>
        <w:numPr>
          <w:ilvl w:val="1"/>
          <w:numId w:val="44"/>
        </w:numPr>
        <w:tabs>
          <w:tab w:val="left" w:pos="1594"/>
          <w:tab w:val="right" w:pos="7524"/>
        </w:tabs>
        <w:spacing w:before="136"/>
        <w:ind w:hanging="313"/>
      </w:pPr>
      <w:r>
        <w:t>Architectural</w:t>
      </w:r>
      <w:r>
        <w:rPr>
          <w:spacing w:val="-3"/>
        </w:rPr>
        <w:t xml:space="preserve"> </w:t>
      </w:r>
      <w:r>
        <w:t>Design</w:t>
      </w:r>
      <w:r>
        <w:tab/>
        <w:t>14</w:t>
      </w:r>
    </w:p>
    <w:p w:rsidR="004712D6" w:rsidRDefault="004712D6" w:rsidP="004712D6">
      <w:pPr>
        <w:pStyle w:val="ListParagraph"/>
        <w:numPr>
          <w:ilvl w:val="1"/>
          <w:numId w:val="44"/>
        </w:numPr>
        <w:tabs>
          <w:tab w:val="left" w:pos="1594"/>
          <w:tab w:val="right" w:pos="7524"/>
        </w:tabs>
        <w:spacing w:before="126"/>
        <w:ind w:hanging="313"/>
      </w:pPr>
      <w:r>
        <w:t>Data</w:t>
      </w:r>
      <w:r>
        <w:rPr>
          <w:spacing w:val="-1"/>
        </w:rPr>
        <w:t xml:space="preserve"> </w:t>
      </w:r>
      <w:r>
        <w:t>Design</w:t>
      </w:r>
      <w:r>
        <w:tab/>
        <w:t>15</w:t>
      </w:r>
    </w:p>
    <w:p w:rsidR="004712D6" w:rsidRDefault="004712D6" w:rsidP="004712D6">
      <w:pPr>
        <w:pStyle w:val="ListParagraph"/>
        <w:numPr>
          <w:ilvl w:val="2"/>
          <w:numId w:val="44"/>
        </w:numPr>
        <w:tabs>
          <w:tab w:val="left" w:pos="1767"/>
          <w:tab w:val="right" w:pos="7524"/>
        </w:tabs>
        <w:spacing w:before="126"/>
        <w:ind w:hanging="226"/>
      </w:pPr>
      <w:r>
        <w:t>Use case Diagram</w:t>
      </w:r>
      <w:r>
        <w:tab/>
        <w:t>15</w:t>
      </w:r>
    </w:p>
    <w:p w:rsidR="004712D6" w:rsidRDefault="004712D6" w:rsidP="004712D6">
      <w:pPr>
        <w:pStyle w:val="ListParagraph"/>
        <w:numPr>
          <w:ilvl w:val="2"/>
          <w:numId w:val="44"/>
        </w:numPr>
        <w:tabs>
          <w:tab w:val="left" w:pos="1767"/>
          <w:tab w:val="right" w:pos="7533"/>
        </w:tabs>
        <w:spacing w:before="122"/>
        <w:ind w:hanging="226"/>
      </w:pPr>
      <w:r>
        <w:tab/>
        <w:t>Data flow diagram</w:t>
      </w:r>
      <w:r>
        <w:tab/>
        <w:t>16</w:t>
      </w:r>
    </w:p>
    <w:p w:rsidR="004712D6" w:rsidRDefault="004712D6" w:rsidP="004712D6">
      <w:pPr>
        <w:pStyle w:val="ListParagraph"/>
        <w:numPr>
          <w:ilvl w:val="2"/>
          <w:numId w:val="44"/>
        </w:numPr>
        <w:tabs>
          <w:tab w:val="left" w:pos="1767"/>
          <w:tab w:val="right" w:pos="7533"/>
        </w:tabs>
        <w:spacing w:before="122"/>
        <w:ind w:hanging="226"/>
      </w:pPr>
      <w:r>
        <w:t>Sequence diagram</w:t>
      </w:r>
      <w:r>
        <w:tab/>
        <w:t>18</w:t>
      </w:r>
    </w:p>
    <w:p w:rsidR="004712D6" w:rsidRDefault="004712D6" w:rsidP="004712D6">
      <w:pPr>
        <w:pStyle w:val="ListParagraph"/>
        <w:numPr>
          <w:ilvl w:val="2"/>
          <w:numId w:val="44"/>
        </w:numPr>
        <w:tabs>
          <w:tab w:val="left" w:pos="1767"/>
          <w:tab w:val="right" w:pos="7533"/>
        </w:tabs>
        <w:spacing w:before="122"/>
        <w:ind w:hanging="226"/>
      </w:pPr>
      <w:r>
        <w:t>Activity diagram</w:t>
      </w:r>
      <w:r>
        <w:tab/>
        <w:t>19</w:t>
      </w:r>
    </w:p>
    <w:p w:rsidR="004712D6" w:rsidRDefault="004712D6" w:rsidP="004712D6">
      <w:pPr>
        <w:pStyle w:val="ListParagraph"/>
        <w:numPr>
          <w:ilvl w:val="2"/>
          <w:numId w:val="44"/>
        </w:numPr>
        <w:tabs>
          <w:tab w:val="left" w:pos="1767"/>
          <w:tab w:val="right" w:pos="7533"/>
        </w:tabs>
        <w:spacing w:before="122"/>
        <w:ind w:hanging="226"/>
      </w:pPr>
      <w:r>
        <w:t>Deployment diagram</w:t>
      </w:r>
      <w:r>
        <w:tab/>
        <w:t>21</w:t>
      </w:r>
    </w:p>
    <w:p w:rsidR="004712D6" w:rsidRDefault="004712D6" w:rsidP="004712D6">
      <w:pPr>
        <w:pStyle w:val="ListParagraph"/>
        <w:numPr>
          <w:ilvl w:val="0"/>
          <w:numId w:val="44"/>
        </w:numPr>
        <w:tabs>
          <w:tab w:val="left" w:pos="922"/>
          <w:tab w:val="right" w:pos="7543"/>
        </w:tabs>
        <w:spacing w:before="333"/>
        <w:rPr>
          <w:b/>
          <w:sz w:val="24"/>
        </w:rPr>
      </w:pPr>
      <w:r>
        <w:rPr>
          <w:b/>
          <w:sz w:val="24"/>
        </w:rPr>
        <w:t>Implementation</w:t>
      </w:r>
      <w:r>
        <w:rPr>
          <w:b/>
          <w:sz w:val="24"/>
        </w:rPr>
        <w:tab/>
        <w:t>22</w:t>
      </w:r>
    </w:p>
    <w:p w:rsidR="004712D6" w:rsidRDefault="004712D6" w:rsidP="004712D6">
      <w:pPr>
        <w:pStyle w:val="ListParagraph"/>
        <w:numPr>
          <w:ilvl w:val="1"/>
          <w:numId w:val="44"/>
        </w:numPr>
        <w:tabs>
          <w:tab w:val="left" w:pos="1594"/>
          <w:tab w:val="right" w:pos="7524"/>
        </w:tabs>
        <w:spacing w:before="137"/>
        <w:ind w:hanging="313"/>
      </w:pPr>
      <w:r>
        <w:t>Detailed</w:t>
      </w:r>
      <w:r>
        <w:rPr>
          <w:spacing w:val="-4"/>
        </w:rPr>
        <w:t xml:space="preserve"> </w:t>
      </w:r>
      <w:r>
        <w:t>Description</w:t>
      </w:r>
      <w:r>
        <w:rPr>
          <w:spacing w:val="2"/>
        </w:rPr>
        <w:t xml:space="preserve"> </w:t>
      </w:r>
      <w:r>
        <w:t>of Method</w:t>
      </w:r>
      <w:r>
        <w:tab/>
        <w:t>23</w:t>
      </w:r>
    </w:p>
    <w:p w:rsidR="004712D6" w:rsidRDefault="004712D6" w:rsidP="004712D6">
      <w:pPr>
        <w:pStyle w:val="ListParagraph"/>
        <w:numPr>
          <w:ilvl w:val="1"/>
          <w:numId w:val="44"/>
        </w:numPr>
        <w:tabs>
          <w:tab w:val="left" w:pos="1594"/>
          <w:tab w:val="right" w:pos="7524"/>
        </w:tabs>
        <w:spacing w:before="126"/>
        <w:ind w:hanging="313"/>
      </w:pPr>
      <w:r>
        <w:t>Methodology</w:t>
      </w:r>
      <w:r>
        <w:tab/>
        <w:t>26</w:t>
      </w:r>
    </w:p>
    <w:p w:rsidR="004712D6" w:rsidRDefault="004712D6" w:rsidP="004712D6">
      <w:pPr>
        <w:pStyle w:val="ListParagraph"/>
        <w:numPr>
          <w:ilvl w:val="0"/>
          <w:numId w:val="44"/>
        </w:numPr>
        <w:tabs>
          <w:tab w:val="left" w:pos="922"/>
          <w:tab w:val="right" w:pos="7543"/>
        </w:tabs>
        <w:spacing w:before="544"/>
        <w:rPr>
          <w:b/>
          <w:sz w:val="24"/>
        </w:rPr>
      </w:pPr>
      <w:r>
        <w:rPr>
          <w:b/>
          <w:sz w:val="24"/>
        </w:rPr>
        <w:t>Integration</w:t>
      </w:r>
      <w:r>
        <w:rPr>
          <w:b/>
          <w:spacing w:val="2"/>
          <w:sz w:val="24"/>
        </w:rPr>
        <w:t xml:space="preserve"> </w:t>
      </w:r>
      <w:r>
        <w:rPr>
          <w:b/>
          <w:sz w:val="24"/>
        </w:rPr>
        <w:t>and</w:t>
      </w:r>
      <w:r>
        <w:rPr>
          <w:b/>
          <w:spacing w:val="5"/>
          <w:sz w:val="24"/>
        </w:rPr>
        <w:t xml:space="preserve"> </w:t>
      </w:r>
      <w:r>
        <w:rPr>
          <w:b/>
          <w:sz w:val="24"/>
        </w:rPr>
        <w:t>Testing</w:t>
      </w:r>
      <w:r>
        <w:rPr>
          <w:b/>
          <w:sz w:val="24"/>
        </w:rPr>
        <w:tab/>
        <w:t>28</w:t>
      </w:r>
    </w:p>
    <w:p w:rsidR="004712D6" w:rsidRDefault="004712D6" w:rsidP="004712D6">
      <w:pPr>
        <w:pStyle w:val="ListParagraph"/>
        <w:numPr>
          <w:ilvl w:val="0"/>
          <w:numId w:val="44"/>
        </w:numPr>
        <w:tabs>
          <w:tab w:val="left" w:pos="922"/>
          <w:tab w:val="right" w:pos="7629"/>
        </w:tabs>
        <w:spacing w:before="137"/>
        <w:rPr>
          <w:b/>
          <w:sz w:val="24"/>
        </w:rPr>
      </w:pPr>
      <w:r>
        <w:rPr>
          <w:b/>
          <w:sz w:val="24"/>
        </w:rPr>
        <w:t>Performance</w:t>
      </w:r>
      <w:r>
        <w:rPr>
          <w:b/>
          <w:spacing w:val="1"/>
          <w:sz w:val="24"/>
        </w:rPr>
        <w:t xml:space="preserve"> </w:t>
      </w:r>
      <w:r>
        <w:rPr>
          <w:b/>
          <w:sz w:val="24"/>
        </w:rPr>
        <w:t>Analysis</w:t>
      </w:r>
      <w:r>
        <w:rPr>
          <w:b/>
          <w:sz w:val="24"/>
        </w:rPr>
        <w:tab/>
        <w:t>31</w:t>
      </w:r>
    </w:p>
    <w:p w:rsidR="004712D6" w:rsidRDefault="004712D6" w:rsidP="004712D6">
      <w:pPr>
        <w:pStyle w:val="ListParagraph"/>
        <w:numPr>
          <w:ilvl w:val="0"/>
          <w:numId w:val="44"/>
        </w:numPr>
        <w:tabs>
          <w:tab w:val="left" w:pos="922"/>
          <w:tab w:val="right" w:pos="7543"/>
        </w:tabs>
        <w:spacing w:before="137"/>
        <w:rPr>
          <w:b/>
          <w:sz w:val="24"/>
        </w:rPr>
      </w:pPr>
      <w:r>
        <w:rPr>
          <w:b/>
          <w:sz w:val="24"/>
        </w:rPr>
        <w:t>Applications</w:t>
      </w:r>
      <w:r>
        <w:rPr>
          <w:b/>
          <w:sz w:val="24"/>
        </w:rPr>
        <w:tab/>
        <w:t>33</w:t>
      </w:r>
    </w:p>
    <w:p w:rsidR="004712D6" w:rsidRDefault="004712D6" w:rsidP="004712D6">
      <w:pPr>
        <w:pStyle w:val="ListParagraph"/>
        <w:numPr>
          <w:ilvl w:val="0"/>
          <w:numId w:val="44"/>
        </w:numPr>
        <w:tabs>
          <w:tab w:val="left" w:pos="922"/>
          <w:tab w:val="right" w:pos="7548"/>
        </w:tabs>
        <w:spacing w:before="137"/>
        <w:rPr>
          <w:b/>
          <w:sz w:val="24"/>
        </w:rPr>
      </w:pPr>
      <w:r>
        <w:rPr>
          <w:b/>
          <w:sz w:val="24"/>
        </w:rPr>
        <w:lastRenderedPageBreak/>
        <w:t>Installation</w:t>
      </w:r>
      <w:r>
        <w:rPr>
          <w:b/>
          <w:spacing w:val="4"/>
          <w:sz w:val="24"/>
        </w:rPr>
        <w:t xml:space="preserve"> </w:t>
      </w:r>
      <w:r>
        <w:rPr>
          <w:b/>
          <w:sz w:val="24"/>
        </w:rPr>
        <w:t>Guide</w:t>
      </w:r>
      <w:r>
        <w:rPr>
          <w:b/>
          <w:spacing w:val="1"/>
          <w:sz w:val="24"/>
        </w:rPr>
        <w:t xml:space="preserve"> </w:t>
      </w:r>
      <w:r>
        <w:rPr>
          <w:b/>
          <w:sz w:val="24"/>
        </w:rPr>
        <w:t>and User</w:t>
      </w:r>
      <w:r>
        <w:rPr>
          <w:b/>
          <w:spacing w:val="-4"/>
          <w:sz w:val="24"/>
        </w:rPr>
        <w:t xml:space="preserve"> </w:t>
      </w:r>
      <w:r>
        <w:rPr>
          <w:b/>
          <w:sz w:val="24"/>
        </w:rPr>
        <w:t>Manual</w:t>
      </w:r>
      <w:r>
        <w:rPr>
          <w:b/>
          <w:sz w:val="24"/>
        </w:rPr>
        <w:tab/>
        <w:t>35</w:t>
      </w:r>
    </w:p>
    <w:p w:rsidR="004712D6" w:rsidRDefault="004712D6" w:rsidP="004712D6">
      <w:pPr>
        <w:pStyle w:val="ListParagraph"/>
        <w:numPr>
          <w:ilvl w:val="0"/>
          <w:numId w:val="44"/>
        </w:numPr>
        <w:tabs>
          <w:tab w:val="left" w:pos="922"/>
          <w:tab w:val="right" w:pos="7543"/>
        </w:tabs>
        <w:spacing w:before="137"/>
        <w:rPr>
          <w:b/>
          <w:sz w:val="24"/>
        </w:rPr>
      </w:pPr>
      <w:r>
        <w:rPr>
          <w:b/>
          <w:sz w:val="24"/>
        </w:rPr>
        <w:t>Cost</w:t>
      </w:r>
      <w:r>
        <w:rPr>
          <w:b/>
          <w:spacing w:val="2"/>
          <w:sz w:val="24"/>
        </w:rPr>
        <w:t xml:space="preserve"> </w:t>
      </w:r>
      <w:r>
        <w:rPr>
          <w:b/>
          <w:sz w:val="24"/>
        </w:rPr>
        <w:t>Estimation</w:t>
      </w:r>
      <w:r>
        <w:rPr>
          <w:b/>
          <w:sz w:val="24"/>
        </w:rPr>
        <w:tab/>
        <w:t>39</w:t>
      </w:r>
    </w:p>
    <w:p w:rsidR="004712D6" w:rsidRDefault="004712D6" w:rsidP="004712D6">
      <w:pPr>
        <w:pStyle w:val="ListParagraph"/>
        <w:numPr>
          <w:ilvl w:val="0"/>
          <w:numId w:val="44"/>
        </w:numPr>
        <w:tabs>
          <w:tab w:val="left" w:pos="922"/>
          <w:tab w:val="right" w:pos="7543"/>
        </w:tabs>
        <w:spacing w:before="142"/>
        <w:rPr>
          <w:b/>
          <w:sz w:val="24"/>
        </w:rPr>
      </w:pPr>
      <w:r>
        <w:rPr>
          <w:b/>
          <w:sz w:val="24"/>
        </w:rPr>
        <w:t>Ethics</w:t>
      </w:r>
      <w:r>
        <w:rPr>
          <w:b/>
          <w:sz w:val="24"/>
        </w:rPr>
        <w:tab/>
        <w:t>41</w:t>
      </w:r>
    </w:p>
    <w:p w:rsidR="004712D6" w:rsidRDefault="004712D6" w:rsidP="004712D6">
      <w:pPr>
        <w:pStyle w:val="ListParagraph"/>
        <w:numPr>
          <w:ilvl w:val="0"/>
          <w:numId w:val="44"/>
        </w:numPr>
        <w:tabs>
          <w:tab w:val="left" w:pos="922"/>
          <w:tab w:val="right" w:pos="7543"/>
        </w:tabs>
        <w:spacing w:before="137"/>
        <w:rPr>
          <w:b/>
          <w:sz w:val="24"/>
        </w:rPr>
      </w:pPr>
      <w:r>
        <w:rPr>
          <w:b/>
          <w:sz w:val="24"/>
        </w:rPr>
        <w:t>References</w:t>
      </w:r>
      <w:r>
        <w:rPr>
          <w:b/>
          <w:sz w:val="24"/>
        </w:rPr>
        <w:tab/>
        <w:t>43</w:t>
      </w:r>
    </w:p>
    <w:p w:rsidR="00800D57" w:rsidRDefault="00800D57" w:rsidP="00800D57">
      <w:pPr>
        <w:pStyle w:val="Heading1"/>
        <w:spacing w:line="276" w:lineRule="auto"/>
        <w:ind w:left="720" w:right="1944" w:firstLine="720"/>
        <w:rPr>
          <w:sz w:val="72"/>
          <w:szCs w:val="72"/>
        </w:rPr>
      </w:pPr>
    </w:p>
    <w:p w:rsidR="00E20AED" w:rsidRDefault="00E20AED" w:rsidP="00800D57">
      <w:pPr>
        <w:pStyle w:val="Heading1"/>
        <w:spacing w:line="276" w:lineRule="auto"/>
        <w:ind w:left="720" w:right="1944" w:firstLine="720"/>
      </w:pPr>
    </w:p>
    <w:p w:rsidR="00E20AED" w:rsidRDefault="00E20AED" w:rsidP="00800D57">
      <w:pPr>
        <w:pStyle w:val="Heading1"/>
        <w:spacing w:line="276" w:lineRule="auto"/>
        <w:ind w:left="720" w:right="1944" w:firstLine="720"/>
      </w:pPr>
    </w:p>
    <w:p w:rsidR="00E20AED" w:rsidRDefault="00E20AED" w:rsidP="00800D57">
      <w:pPr>
        <w:pStyle w:val="Heading1"/>
        <w:spacing w:line="276" w:lineRule="auto"/>
        <w:ind w:left="720" w:right="1944" w:firstLine="720"/>
      </w:pPr>
    </w:p>
    <w:p w:rsidR="00E20AED" w:rsidRDefault="00E20AED" w:rsidP="00800D57">
      <w:pPr>
        <w:pStyle w:val="Heading1"/>
        <w:spacing w:line="276" w:lineRule="auto"/>
        <w:ind w:left="720" w:right="1944" w:firstLine="720"/>
      </w:pPr>
    </w:p>
    <w:p w:rsidR="00E20AED" w:rsidRDefault="00E20AED" w:rsidP="00800D57">
      <w:pPr>
        <w:pStyle w:val="Heading1"/>
        <w:spacing w:line="276" w:lineRule="auto"/>
        <w:ind w:left="720" w:right="1944" w:firstLine="720"/>
      </w:pPr>
    </w:p>
    <w:p w:rsidR="00E20AED" w:rsidRDefault="00E20AED" w:rsidP="00800D57">
      <w:pPr>
        <w:pStyle w:val="Heading1"/>
        <w:spacing w:line="276" w:lineRule="auto"/>
        <w:ind w:left="720" w:right="1944" w:firstLine="720"/>
      </w:pPr>
    </w:p>
    <w:p w:rsidR="00E20AED" w:rsidRDefault="00E20AED" w:rsidP="00800D57">
      <w:pPr>
        <w:pStyle w:val="Heading1"/>
        <w:spacing w:line="276" w:lineRule="auto"/>
        <w:ind w:left="720" w:right="1944" w:firstLine="720"/>
      </w:pPr>
    </w:p>
    <w:p w:rsidR="00E20AED" w:rsidRDefault="00E20AED" w:rsidP="00800D57">
      <w:pPr>
        <w:pStyle w:val="Heading1"/>
        <w:spacing w:line="276" w:lineRule="auto"/>
        <w:ind w:left="720" w:right="1944" w:firstLine="720"/>
      </w:pPr>
    </w:p>
    <w:p w:rsidR="00800D57" w:rsidRPr="00800D57" w:rsidRDefault="00800D57" w:rsidP="00800D57">
      <w:pPr>
        <w:pStyle w:val="Heading1"/>
        <w:spacing w:line="276" w:lineRule="auto"/>
        <w:ind w:left="720" w:right="1944" w:firstLine="720"/>
      </w:pPr>
      <w:r w:rsidRPr="00800D57">
        <w:lastRenderedPageBreak/>
        <w:t>Introduction</w:t>
      </w: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E20AED" w:rsidRDefault="00E20AED" w:rsidP="00E20AED">
      <w:pPr>
        <w:jc w:val="both"/>
        <w:rPr>
          <w:sz w:val="28"/>
          <w:szCs w:val="28"/>
        </w:rPr>
      </w:pPr>
    </w:p>
    <w:p w:rsidR="007B0039" w:rsidRPr="00E20AED" w:rsidRDefault="007B0039" w:rsidP="00E20AED">
      <w:pPr>
        <w:spacing w:line="360" w:lineRule="auto"/>
        <w:jc w:val="both"/>
        <w:rPr>
          <w:b/>
          <w:sz w:val="44"/>
        </w:rPr>
      </w:pPr>
      <w:r w:rsidRPr="00D25E88">
        <w:rPr>
          <w:sz w:val="28"/>
          <w:szCs w:val="28"/>
        </w:rPr>
        <w:t>E-mails are considered to be the most reliable way of communication over Internet, for sending or receiving some important information. But there is a special criterion for humans to access the Internet and the criteria is you must be able to see. You must be thinking that what sort of criteria is this, everyone with eyes can see. But there are also specially</w:t>
      </w:r>
      <w:ins w:id="0" w:author="Windows User" w:date="2021-05-24T23:02:00Z">
        <w:r w:rsidR="000E4BBF">
          <w:rPr>
            <w:sz w:val="28"/>
            <w:szCs w:val="28"/>
          </w:rPr>
          <w:t xml:space="preserve"> </w:t>
        </w:r>
      </w:ins>
      <w:r w:rsidR="0028351F" w:rsidRPr="0028351F">
        <w:rPr>
          <w:sz w:val="28"/>
          <w:szCs w:val="28"/>
        </w:rPr>
        <w:t>challenged</w:t>
      </w:r>
      <w:r w:rsidRPr="00D25E88">
        <w:rPr>
          <w:sz w:val="28"/>
          <w:szCs w:val="28"/>
        </w:rPr>
        <w:t xml:space="preserve"> people in our society who are not gifted with what you have. Yes, there are some visually challenged people or blind people who cannot see things and computer screen or keyboard. A survey shows that there are more than 250 million visually challenged people around the globe. That is, around 250 million people are unaware of how to use Internet or E-mail. The only way by which a visually impaired person can send an E-mail is, they have to dictate the entire content of the mail to a third person (not visually challenged) and then the third person will compose the mail and send on the behalf of the visually impaired person. But this is not a correct way to deal with this problem. It is very less likely that every time a visually challenged person can find someone for help. Although for these reasons the specially-</w:t>
      </w:r>
      <w:r w:rsidR="0028351F">
        <w:rPr>
          <w:sz w:val="28"/>
          <w:szCs w:val="28"/>
        </w:rPr>
        <w:t>challenged</w:t>
      </w:r>
      <w:r w:rsidRPr="00D25E88">
        <w:rPr>
          <w:sz w:val="28"/>
          <w:szCs w:val="28"/>
        </w:rPr>
        <w:t xml:space="preserve"> people are criticized by our society.</w:t>
      </w:r>
    </w:p>
    <w:p w:rsidR="00390E84" w:rsidRDefault="00390E84">
      <w:pPr>
        <w:spacing w:line="276" w:lineRule="auto"/>
        <w:jc w:val="both"/>
        <w:sectPr w:rsidR="00390E84">
          <w:headerReference w:type="default" r:id="rId11"/>
          <w:footerReference w:type="default" r:id="rId12"/>
          <w:type w:val="continuous"/>
          <w:pgSz w:w="11910" w:h="16840"/>
          <w:pgMar w:top="1340" w:right="1300" w:bottom="1260" w:left="1220" w:header="727" w:footer="1069" w:gutter="0"/>
          <w:pgNumType w:start="1"/>
          <w:cols w:space="720"/>
        </w:sectPr>
      </w:pPr>
    </w:p>
    <w:p w:rsidR="00390E84" w:rsidRDefault="004C7A2A">
      <w:pPr>
        <w:pStyle w:val="Heading4"/>
        <w:numPr>
          <w:ilvl w:val="0"/>
          <w:numId w:val="19"/>
        </w:numPr>
        <w:tabs>
          <w:tab w:val="left" w:pos="581"/>
        </w:tabs>
        <w:ind w:hanging="361"/>
        <w:jc w:val="left"/>
      </w:pPr>
      <w:r>
        <w:lastRenderedPageBreak/>
        <w:t>Problem</w:t>
      </w:r>
      <w:ins w:id="1" w:author="Windows User" w:date="2021-05-24T22:24:00Z">
        <w:r w:rsidR="00A82326">
          <w:t xml:space="preserve"> </w:t>
        </w:r>
      </w:ins>
      <w:r>
        <w:t>definition:</w:t>
      </w:r>
    </w:p>
    <w:p w:rsidR="001E1940" w:rsidRDefault="001E1940" w:rsidP="007B0039">
      <w:pPr>
        <w:spacing w:line="360" w:lineRule="auto"/>
        <w:ind w:left="220"/>
        <w:rPr>
          <w:b/>
          <w:sz w:val="28"/>
          <w:szCs w:val="28"/>
        </w:rPr>
      </w:pPr>
    </w:p>
    <w:p w:rsidR="007B0039" w:rsidRPr="007B0039" w:rsidRDefault="007B0039" w:rsidP="007B0039">
      <w:pPr>
        <w:spacing w:line="360" w:lineRule="auto"/>
        <w:ind w:left="220"/>
        <w:rPr>
          <w:sz w:val="28"/>
          <w:szCs w:val="28"/>
        </w:rPr>
      </w:pPr>
      <w:r>
        <w:rPr>
          <w:b/>
          <w:sz w:val="28"/>
          <w:szCs w:val="28"/>
        </w:rPr>
        <w:tab/>
      </w:r>
      <w:r w:rsidRPr="007B0039">
        <w:rPr>
          <w:sz w:val="28"/>
          <w:szCs w:val="28"/>
        </w:rPr>
        <w:t>A voice enabled E-mail service to help visually challenged people.</w:t>
      </w:r>
    </w:p>
    <w:p w:rsidR="00390E84" w:rsidRDefault="00390E84">
      <w:pPr>
        <w:pStyle w:val="BodyText"/>
        <w:rPr>
          <w:sz w:val="26"/>
        </w:rPr>
      </w:pPr>
    </w:p>
    <w:p w:rsidR="00390E84" w:rsidRDefault="004C7A2A">
      <w:pPr>
        <w:pStyle w:val="Heading4"/>
        <w:numPr>
          <w:ilvl w:val="0"/>
          <w:numId w:val="19"/>
        </w:numPr>
        <w:tabs>
          <w:tab w:val="left" w:pos="581"/>
        </w:tabs>
        <w:spacing w:before="167"/>
        <w:ind w:hanging="361"/>
        <w:jc w:val="left"/>
        <w:rPr>
          <w:b w:val="0"/>
        </w:rPr>
      </w:pPr>
      <w:r>
        <w:t>Aim</w:t>
      </w:r>
      <w:ins w:id="2" w:author="Windows User" w:date="2021-05-24T22:24:00Z">
        <w:r w:rsidR="00A82326">
          <w:t xml:space="preserve"> </w:t>
        </w:r>
      </w:ins>
      <w:r>
        <w:t>and</w:t>
      </w:r>
      <w:ins w:id="3" w:author="Windows User" w:date="2021-05-24T22:24:00Z">
        <w:r w:rsidR="00A82326">
          <w:t xml:space="preserve"> </w:t>
        </w:r>
      </w:ins>
      <w:r>
        <w:t>objectives</w:t>
      </w:r>
      <w:ins w:id="4" w:author="Windows User" w:date="2021-05-24T22:24:00Z">
        <w:r w:rsidR="00A82326">
          <w:t xml:space="preserve"> </w:t>
        </w:r>
      </w:ins>
      <w:r>
        <w:t>of the</w:t>
      </w:r>
      <w:ins w:id="5" w:author="Windows User" w:date="2021-05-24T22:24:00Z">
        <w:r w:rsidR="00A82326">
          <w:t xml:space="preserve"> </w:t>
        </w:r>
      </w:ins>
      <w:r>
        <w:t>Project</w:t>
      </w:r>
      <w:ins w:id="6" w:author="Windows User" w:date="2021-05-24T22:24:00Z">
        <w:r w:rsidR="00A82326">
          <w:t xml:space="preserve"> </w:t>
        </w:r>
      </w:ins>
      <w:r w:rsidRPr="00A82326">
        <w:rPr>
          <w:rPrChange w:id="7" w:author="Windows User" w:date="2021-05-24T22:24:00Z">
            <w:rPr>
              <w:b w:val="0"/>
              <w:bCs w:val="0"/>
              <w:sz w:val="22"/>
              <w:szCs w:val="22"/>
            </w:rPr>
          </w:rPrChange>
        </w:rPr>
        <w:t>:</w:t>
      </w:r>
    </w:p>
    <w:p w:rsidR="00390E84" w:rsidRDefault="00390E84">
      <w:pPr>
        <w:pStyle w:val="BodyText"/>
        <w:spacing w:before="4"/>
        <w:rPr>
          <w:sz w:val="32"/>
        </w:rPr>
      </w:pPr>
    </w:p>
    <w:p w:rsidR="007B0039" w:rsidRDefault="007B0039" w:rsidP="001E1940">
      <w:pPr>
        <w:spacing w:line="360" w:lineRule="auto"/>
        <w:ind w:firstLine="580"/>
        <w:jc w:val="both"/>
        <w:rPr>
          <w:bCs/>
          <w:sz w:val="28"/>
          <w:szCs w:val="28"/>
        </w:rPr>
      </w:pPr>
      <w:r w:rsidRPr="00D25E88">
        <w:rPr>
          <w:bCs/>
          <w:sz w:val="28"/>
          <w:szCs w:val="28"/>
        </w:rPr>
        <w:t>As the title suggest the application will be a web-based application for visually impaired persons using IVR- Interactive Voice Response, thus enabling everyone to control their mail accounts using their voice only and to be able to read, send and perform all the other useful tasks.</w:t>
      </w:r>
    </w:p>
    <w:p w:rsidR="007B0039" w:rsidRPr="00D25E88" w:rsidRDefault="007B0039" w:rsidP="007B0039">
      <w:pPr>
        <w:pStyle w:val="ListParagraph"/>
        <w:widowControl/>
        <w:numPr>
          <w:ilvl w:val="0"/>
          <w:numId w:val="20"/>
        </w:numPr>
        <w:autoSpaceDE/>
        <w:autoSpaceDN/>
        <w:spacing w:after="200" w:line="360" w:lineRule="auto"/>
        <w:contextualSpacing/>
        <w:jc w:val="both"/>
        <w:rPr>
          <w:bCs/>
          <w:color w:val="000000" w:themeColor="text1"/>
          <w:sz w:val="28"/>
          <w:szCs w:val="28"/>
        </w:rPr>
      </w:pPr>
      <w:r w:rsidRPr="00D25E88">
        <w:rPr>
          <w:bCs/>
          <w:color w:val="000000" w:themeColor="text1"/>
          <w:sz w:val="28"/>
          <w:szCs w:val="28"/>
        </w:rPr>
        <w:t>To let a visually impaired person login to the email service securely and without any assistance from other person.</w:t>
      </w:r>
    </w:p>
    <w:p w:rsidR="007B0039" w:rsidRPr="00D25E88" w:rsidRDefault="007B0039" w:rsidP="007B0039">
      <w:pPr>
        <w:pStyle w:val="ListParagraph"/>
        <w:widowControl/>
        <w:numPr>
          <w:ilvl w:val="0"/>
          <w:numId w:val="20"/>
        </w:numPr>
        <w:autoSpaceDE/>
        <w:autoSpaceDN/>
        <w:spacing w:after="200" w:line="360" w:lineRule="auto"/>
        <w:contextualSpacing/>
        <w:jc w:val="both"/>
        <w:rPr>
          <w:bCs/>
          <w:color w:val="000000" w:themeColor="text1"/>
          <w:sz w:val="28"/>
          <w:szCs w:val="28"/>
        </w:rPr>
      </w:pPr>
      <w:r w:rsidRPr="00D25E88">
        <w:rPr>
          <w:bCs/>
          <w:color w:val="000000" w:themeColor="text1"/>
          <w:sz w:val="28"/>
          <w:szCs w:val="28"/>
        </w:rPr>
        <w:t>To allow a user to send and receive email following the directions of the chatbot.</w:t>
      </w:r>
    </w:p>
    <w:p w:rsidR="007B0039" w:rsidRPr="00D25E88" w:rsidRDefault="007B0039" w:rsidP="007B0039">
      <w:pPr>
        <w:pStyle w:val="ListParagraph"/>
        <w:widowControl/>
        <w:numPr>
          <w:ilvl w:val="0"/>
          <w:numId w:val="20"/>
        </w:numPr>
        <w:autoSpaceDE/>
        <w:autoSpaceDN/>
        <w:spacing w:after="200" w:line="360" w:lineRule="auto"/>
        <w:contextualSpacing/>
        <w:jc w:val="both"/>
        <w:rPr>
          <w:bCs/>
          <w:color w:val="000000" w:themeColor="text1"/>
          <w:sz w:val="28"/>
          <w:szCs w:val="28"/>
        </w:rPr>
      </w:pPr>
      <w:r w:rsidRPr="00D25E88">
        <w:rPr>
          <w:bCs/>
          <w:color w:val="000000" w:themeColor="text1"/>
          <w:sz w:val="28"/>
          <w:szCs w:val="28"/>
        </w:rPr>
        <w:t>To make the user read the received email with the help of the chatbot.</w:t>
      </w:r>
    </w:p>
    <w:p w:rsidR="00390E84" w:rsidRDefault="00390E84">
      <w:pPr>
        <w:pStyle w:val="BodyText"/>
        <w:spacing w:before="1"/>
        <w:rPr>
          <w:sz w:val="33"/>
        </w:rPr>
      </w:pPr>
    </w:p>
    <w:p w:rsidR="00390E84" w:rsidRDefault="004C7A2A">
      <w:pPr>
        <w:pStyle w:val="Heading4"/>
        <w:numPr>
          <w:ilvl w:val="0"/>
          <w:numId w:val="19"/>
        </w:numPr>
        <w:tabs>
          <w:tab w:val="left" w:pos="581"/>
        </w:tabs>
        <w:spacing w:before="0"/>
        <w:ind w:hanging="361"/>
        <w:jc w:val="left"/>
      </w:pPr>
      <w:r>
        <w:t>Scope</w:t>
      </w:r>
      <w:ins w:id="8" w:author="Windows User" w:date="2021-05-24T22:24:00Z">
        <w:r w:rsidR="00A82326">
          <w:t xml:space="preserve"> </w:t>
        </w:r>
      </w:ins>
      <w:r>
        <w:t>and</w:t>
      </w:r>
      <w:ins w:id="9" w:author="Windows User" w:date="2021-05-24T22:24:00Z">
        <w:r w:rsidR="00A82326">
          <w:t xml:space="preserve"> </w:t>
        </w:r>
      </w:ins>
      <w:r>
        <w:t>limitation</w:t>
      </w:r>
      <w:r w:rsidR="001E1940">
        <w:t>s</w:t>
      </w:r>
      <w:ins w:id="10" w:author="Windows User" w:date="2021-05-24T22:24:00Z">
        <w:r w:rsidR="00A82326">
          <w:t xml:space="preserve"> </w:t>
        </w:r>
      </w:ins>
      <w:r>
        <w:t>of</w:t>
      </w:r>
      <w:ins w:id="11" w:author="Windows User" w:date="2021-05-24T22:24:00Z">
        <w:r w:rsidR="00A82326">
          <w:t xml:space="preserve"> </w:t>
        </w:r>
      </w:ins>
      <w:r>
        <w:t>the</w:t>
      </w:r>
      <w:ins w:id="12" w:author="Windows User" w:date="2021-05-24T22:24:00Z">
        <w:r w:rsidR="00A82326">
          <w:t xml:space="preserve"> </w:t>
        </w:r>
      </w:ins>
      <w:r>
        <w:t>Project</w:t>
      </w:r>
      <w:ins w:id="13" w:author="Windows User" w:date="2021-05-24T22:24:00Z">
        <w:r w:rsidR="00A82326">
          <w:t xml:space="preserve"> </w:t>
        </w:r>
      </w:ins>
      <w:r>
        <w:t>:</w:t>
      </w:r>
    </w:p>
    <w:p w:rsidR="00390E84" w:rsidRDefault="00390E84">
      <w:pPr>
        <w:pStyle w:val="BodyText"/>
        <w:spacing w:before="10"/>
        <w:rPr>
          <w:b/>
          <w:sz w:val="41"/>
        </w:rPr>
      </w:pPr>
    </w:p>
    <w:p w:rsidR="001E1940" w:rsidRDefault="007B0039" w:rsidP="001E1940">
      <w:pPr>
        <w:spacing w:line="360" w:lineRule="auto"/>
        <w:ind w:firstLine="580"/>
        <w:jc w:val="both"/>
        <w:rPr>
          <w:sz w:val="28"/>
          <w:szCs w:val="28"/>
        </w:rPr>
      </w:pPr>
      <w:r w:rsidRPr="00D25E88">
        <w:rPr>
          <w:sz w:val="28"/>
          <w:szCs w:val="28"/>
        </w:rPr>
        <w:t>There are several limitations of the present system</w:t>
      </w:r>
      <w:r w:rsidR="004B1134">
        <w:rPr>
          <w:sz w:val="28"/>
          <w:szCs w:val="28"/>
        </w:rPr>
        <w:t>.</w:t>
      </w:r>
      <w:r w:rsidRPr="00D25E88">
        <w:rPr>
          <w:sz w:val="28"/>
          <w:szCs w:val="28"/>
        </w:rPr>
        <w:t>Although composing a mail through voice is easy, however, in the present version of the system a blind person has to enter the recipient’s mail address through keyboard. This ultimately requires the knowledge of the keyboard. We can partially solve this problem by integrating a separate conﬁguration GUI with the present system. Through the conﬁguration GUI, a Blind person can associate a voice-based nick name corresponding to each recipient mail id and during composing a mail, the mail ids of the recipients can be searched through the list of these voice-based nick names. The disadvantages of the existing system are as follows:</w:t>
      </w:r>
    </w:p>
    <w:p w:rsidR="001E1940" w:rsidRDefault="001E1940" w:rsidP="001E1940">
      <w:pPr>
        <w:spacing w:line="360" w:lineRule="auto"/>
        <w:ind w:firstLine="580"/>
        <w:jc w:val="both"/>
        <w:rPr>
          <w:sz w:val="28"/>
          <w:szCs w:val="28"/>
        </w:rPr>
      </w:pPr>
    </w:p>
    <w:p w:rsidR="007B0039" w:rsidRDefault="007B0039" w:rsidP="001E1940">
      <w:pPr>
        <w:spacing w:line="360" w:lineRule="auto"/>
        <w:ind w:firstLine="580"/>
        <w:jc w:val="both"/>
        <w:rPr>
          <w:sz w:val="28"/>
          <w:szCs w:val="28"/>
        </w:rPr>
      </w:pPr>
    </w:p>
    <w:p w:rsidR="007B0039" w:rsidRPr="00D25E88" w:rsidRDefault="007B0039" w:rsidP="007B0039">
      <w:pPr>
        <w:spacing w:line="360" w:lineRule="auto"/>
        <w:jc w:val="both"/>
        <w:rPr>
          <w:sz w:val="28"/>
          <w:szCs w:val="28"/>
        </w:rPr>
      </w:pPr>
    </w:p>
    <w:p w:rsidR="007B0039" w:rsidRPr="00D25E88" w:rsidRDefault="007B0039" w:rsidP="007B0039">
      <w:pPr>
        <w:pStyle w:val="ListParagraph"/>
        <w:widowControl/>
        <w:numPr>
          <w:ilvl w:val="0"/>
          <w:numId w:val="21"/>
        </w:numPr>
        <w:autoSpaceDE/>
        <w:autoSpaceDN/>
        <w:spacing w:after="200" w:line="360" w:lineRule="auto"/>
        <w:contextualSpacing/>
        <w:jc w:val="both"/>
        <w:rPr>
          <w:sz w:val="28"/>
          <w:szCs w:val="28"/>
        </w:rPr>
      </w:pPr>
      <w:r w:rsidRPr="00D25E88">
        <w:rPr>
          <w:sz w:val="28"/>
          <w:szCs w:val="28"/>
        </w:rPr>
        <w:lastRenderedPageBreak/>
        <w:t xml:space="preserve">Screen readers cannot spell technical and biological terms. </w:t>
      </w:r>
    </w:p>
    <w:p w:rsidR="007B0039" w:rsidRPr="00D25E88" w:rsidRDefault="007B0039" w:rsidP="007B0039">
      <w:pPr>
        <w:pStyle w:val="ListParagraph"/>
        <w:widowControl/>
        <w:numPr>
          <w:ilvl w:val="0"/>
          <w:numId w:val="21"/>
        </w:numPr>
        <w:autoSpaceDE/>
        <w:autoSpaceDN/>
        <w:spacing w:after="200" w:line="360" w:lineRule="auto"/>
        <w:contextualSpacing/>
        <w:jc w:val="both"/>
        <w:rPr>
          <w:sz w:val="28"/>
          <w:szCs w:val="28"/>
        </w:rPr>
      </w:pPr>
      <w:r w:rsidRPr="00D25E88">
        <w:rPr>
          <w:sz w:val="28"/>
          <w:szCs w:val="28"/>
        </w:rPr>
        <w:t xml:space="preserve">Braille language must be known and when using keyboards shortcuts need to be notified. </w:t>
      </w:r>
    </w:p>
    <w:p w:rsidR="007B0039" w:rsidRPr="00D25E88" w:rsidRDefault="007B0039" w:rsidP="007B0039">
      <w:pPr>
        <w:pStyle w:val="ListParagraph"/>
        <w:widowControl/>
        <w:numPr>
          <w:ilvl w:val="0"/>
          <w:numId w:val="21"/>
        </w:numPr>
        <w:autoSpaceDE/>
        <w:autoSpaceDN/>
        <w:spacing w:after="200" w:line="360" w:lineRule="auto"/>
        <w:contextualSpacing/>
        <w:jc w:val="both"/>
        <w:rPr>
          <w:sz w:val="28"/>
          <w:szCs w:val="28"/>
        </w:rPr>
      </w:pPr>
      <w:r w:rsidRPr="00D25E88">
        <w:rPr>
          <w:sz w:val="28"/>
          <w:szCs w:val="28"/>
        </w:rPr>
        <w:t>Fingerprint authentication can be easily acquired through any malpractices.</w:t>
      </w:r>
    </w:p>
    <w:p w:rsidR="007B0039" w:rsidRPr="00D25E88" w:rsidRDefault="007B0039" w:rsidP="007B0039">
      <w:pPr>
        <w:pStyle w:val="ListParagraph"/>
        <w:widowControl/>
        <w:numPr>
          <w:ilvl w:val="0"/>
          <w:numId w:val="21"/>
        </w:numPr>
        <w:autoSpaceDE/>
        <w:autoSpaceDN/>
        <w:spacing w:after="200" w:line="360" w:lineRule="auto"/>
        <w:contextualSpacing/>
        <w:jc w:val="both"/>
        <w:rPr>
          <w:sz w:val="28"/>
          <w:szCs w:val="28"/>
        </w:rPr>
      </w:pPr>
      <w:r w:rsidRPr="00D25E88">
        <w:rPr>
          <w:sz w:val="28"/>
          <w:szCs w:val="28"/>
        </w:rPr>
        <w:t>Since the systems are web and desktop applications, they cannot be used by visually challenged without some help.</w:t>
      </w:r>
    </w:p>
    <w:p w:rsidR="00390E84" w:rsidRDefault="00390E84">
      <w:pPr>
        <w:spacing w:line="276" w:lineRule="auto"/>
        <w:jc w:val="both"/>
        <w:sectPr w:rsidR="00390E84">
          <w:pgSz w:w="11910" w:h="16840"/>
          <w:pgMar w:top="1340" w:right="1300" w:bottom="1260" w:left="1220" w:header="727" w:footer="1069" w:gutter="0"/>
          <w:cols w:space="720"/>
        </w:sectPr>
      </w:pPr>
    </w:p>
    <w:p w:rsidR="00390E84" w:rsidRDefault="00390E84">
      <w:pPr>
        <w:pStyle w:val="BodyText"/>
        <w:spacing w:before="203" w:line="276" w:lineRule="auto"/>
        <w:ind w:left="580" w:right="143" w:firstLine="590"/>
        <w:jc w:val="both"/>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spacing w:before="5"/>
        <w:rPr>
          <w:sz w:val="28"/>
        </w:rPr>
      </w:pPr>
    </w:p>
    <w:p w:rsidR="00390E84" w:rsidRPr="004212E6" w:rsidRDefault="004C7A2A">
      <w:pPr>
        <w:pStyle w:val="Heading1"/>
        <w:ind w:left="941"/>
        <w:rPr>
          <w:sz w:val="92"/>
          <w:szCs w:val="92"/>
        </w:rPr>
      </w:pPr>
      <w:r w:rsidRPr="004212E6">
        <w:rPr>
          <w:sz w:val="92"/>
          <w:szCs w:val="92"/>
        </w:rPr>
        <w:t>Background</w:t>
      </w:r>
      <w:ins w:id="14" w:author="Windows User" w:date="2021-05-24T22:25:00Z">
        <w:r w:rsidR="00E800FB">
          <w:rPr>
            <w:sz w:val="92"/>
            <w:szCs w:val="92"/>
          </w:rPr>
          <w:t xml:space="preserve"> </w:t>
        </w:r>
      </w:ins>
      <w:r w:rsidR="005D4A9F" w:rsidRPr="004212E6">
        <w:rPr>
          <w:sz w:val="92"/>
          <w:szCs w:val="92"/>
        </w:rPr>
        <w:t>S</w:t>
      </w:r>
      <w:r w:rsidRPr="004212E6">
        <w:rPr>
          <w:sz w:val="92"/>
          <w:szCs w:val="92"/>
        </w:rPr>
        <w:t>tudy</w:t>
      </w:r>
    </w:p>
    <w:p w:rsidR="001E1940" w:rsidRPr="004212E6" w:rsidRDefault="00721378">
      <w:pPr>
        <w:spacing w:before="164" w:line="276" w:lineRule="auto"/>
        <w:ind w:left="941" w:firstLine="2881"/>
        <w:rPr>
          <w:b/>
          <w:sz w:val="92"/>
          <w:szCs w:val="92"/>
        </w:rPr>
      </w:pPr>
      <w:r w:rsidRPr="004212E6">
        <w:rPr>
          <w:b/>
          <w:sz w:val="92"/>
          <w:szCs w:val="92"/>
        </w:rPr>
        <w:t>a</w:t>
      </w:r>
      <w:r w:rsidR="004C7A2A" w:rsidRPr="004212E6">
        <w:rPr>
          <w:b/>
          <w:sz w:val="92"/>
          <w:szCs w:val="92"/>
        </w:rPr>
        <w:t>nd</w:t>
      </w:r>
    </w:p>
    <w:p w:rsidR="00390E84" w:rsidRPr="004212E6" w:rsidRDefault="004C7A2A" w:rsidP="001E1940">
      <w:pPr>
        <w:spacing w:before="164" w:line="276" w:lineRule="auto"/>
        <w:ind w:left="941"/>
        <w:rPr>
          <w:b/>
          <w:sz w:val="92"/>
          <w:szCs w:val="92"/>
        </w:rPr>
      </w:pPr>
      <w:r w:rsidRPr="004212E6">
        <w:rPr>
          <w:b/>
          <w:sz w:val="92"/>
          <w:szCs w:val="92"/>
        </w:rPr>
        <w:t>Literature</w:t>
      </w:r>
      <w:ins w:id="15" w:author="Windows User" w:date="2021-05-24T22:25:00Z">
        <w:r w:rsidR="00E800FB">
          <w:rPr>
            <w:b/>
            <w:sz w:val="92"/>
            <w:szCs w:val="92"/>
          </w:rPr>
          <w:t xml:space="preserve"> </w:t>
        </w:r>
      </w:ins>
      <w:r w:rsidR="005D4A9F" w:rsidRPr="004212E6">
        <w:rPr>
          <w:b/>
          <w:sz w:val="92"/>
          <w:szCs w:val="92"/>
        </w:rPr>
        <w:t>O</w:t>
      </w:r>
      <w:r w:rsidRPr="004212E6">
        <w:rPr>
          <w:b/>
          <w:sz w:val="92"/>
          <w:szCs w:val="92"/>
        </w:rPr>
        <w:t>verview</w:t>
      </w:r>
    </w:p>
    <w:p w:rsidR="00390E84" w:rsidRDefault="00390E84">
      <w:pPr>
        <w:spacing w:line="276" w:lineRule="auto"/>
        <w:rPr>
          <w:sz w:val="96"/>
        </w:rPr>
        <w:sectPr w:rsidR="00390E84">
          <w:pgSz w:w="11910" w:h="16840"/>
          <w:pgMar w:top="1340" w:right="1300" w:bottom="1260" w:left="1220" w:header="727" w:footer="1069" w:gutter="0"/>
          <w:cols w:space="720"/>
        </w:sectPr>
      </w:pPr>
    </w:p>
    <w:p w:rsidR="001E1940" w:rsidRDefault="001E1940">
      <w:pPr>
        <w:pStyle w:val="Heading2"/>
        <w:ind w:left="2563"/>
      </w:pPr>
    </w:p>
    <w:p w:rsidR="00390E84" w:rsidRDefault="004C7A2A">
      <w:pPr>
        <w:pStyle w:val="Heading2"/>
        <w:ind w:left="2563"/>
      </w:pPr>
      <w:r>
        <w:t>2</w:t>
      </w:r>
      <w:ins w:id="16" w:author="Windows User" w:date="2021-05-24T22:30:00Z">
        <w:r w:rsidR="00E800FB">
          <w:t xml:space="preserve"> </w:t>
        </w:r>
      </w:ins>
      <w:r>
        <w:t>.</w:t>
      </w:r>
      <w:ins w:id="17" w:author="Windows User" w:date="2021-05-24T22:30:00Z">
        <w:r w:rsidR="00E800FB">
          <w:t xml:space="preserve"> </w:t>
        </w:r>
      </w:ins>
      <w:r>
        <w:t>Literature</w:t>
      </w:r>
      <w:ins w:id="18" w:author="Windows User" w:date="2021-05-24T22:25:00Z">
        <w:r w:rsidR="00E800FB">
          <w:t xml:space="preserve"> </w:t>
        </w:r>
      </w:ins>
      <w:r>
        <w:t>Overview</w:t>
      </w:r>
    </w:p>
    <w:p w:rsidR="00390E84" w:rsidRDefault="00390E84">
      <w:pPr>
        <w:pStyle w:val="BodyText"/>
        <w:spacing w:before="7"/>
        <w:rPr>
          <w:sz w:val="57"/>
        </w:rPr>
      </w:pPr>
    </w:p>
    <w:p w:rsidR="00390E84" w:rsidRPr="000E67AF" w:rsidRDefault="004C7A2A">
      <w:pPr>
        <w:pStyle w:val="Heading5"/>
        <w:numPr>
          <w:ilvl w:val="0"/>
          <w:numId w:val="17"/>
        </w:numPr>
        <w:tabs>
          <w:tab w:val="left" w:pos="673"/>
        </w:tabs>
        <w:ind w:hanging="309"/>
        <w:jc w:val="left"/>
        <w:rPr>
          <w:b/>
        </w:rPr>
      </w:pPr>
      <w:r w:rsidRPr="000E67AF">
        <w:rPr>
          <w:b/>
        </w:rPr>
        <w:t>Literature</w:t>
      </w:r>
      <w:ins w:id="19" w:author="Windows User" w:date="2021-05-24T22:25:00Z">
        <w:r w:rsidR="00E800FB">
          <w:rPr>
            <w:b/>
          </w:rPr>
          <w:t xml:space="preserve"> </w:t>
        </w:r>
      </w:ins>
      <w:r w:rsidRPr="000E67AF">
        <w:rPr>
          <w:b/>
        </w:rPr>
        <w:t>Overview:</w:t>
      </w:r>
    </w:p>
    <w:p w:rsidR="00390E84" w:rsidRDefault="00390E84">
      <w:pPr>
        <w:pStyle w:val="BodyText"/>
        <w:spacing w:before="11"/>
        <w:rPr>
          <w:sz w:val="32"/>
        </w:rPr>
      </w:pPr>
    </w:p>
    <w:p w:rsidR="00390E84" w:rsidRDefault="00390E84" w:rsidP="007B0039">
      <w:pPr>
        <w:pStyle w:val="Heading8"/>
        <w:tabs>
          <w:tab w:val="left" w:pos="725"/>
        </w:tabs>
        <w:spacing w:line="271" w:lineRule="auto"/>
        <w:ind w:left="724" w:right="145" w:firstLine="0"/>
      </w:pPr>
    </w:p>
    <w:p w:rsidR="007B0039" w:rsidRPr="000E67AF" w:rsidRDefault="00E800FB" w:rsidP="007B0039">
      <w:pPr>
        <w:pStyle w:val="ListParagraph"/>
        <w:widowControl/>
        <w:numPr>
          <w:ilvl w:val="0"/>
          <w:numId w:val="22"/>
        </w:numPr>
        <w:adjustRightInd w:val="0"/>
        <w:contextualSpacing/>
        <w:rPr>
          <w:sz w:val="32"/>
          <w:szCs w:val="32"/>
          <w:u w:val="single"/>
        </w:rPr>
      </w:pPr>
      <w:ins w:id="20" w:author="Windows User" w:date="2021-05-24T22:32:00Z">
        <w:r>
          <w:rPr>
            <w:sz w:val="32"/>
            <w:szCs w:val="32"/>
            <w:u w:val="single"/>
          </w:rPr>
          <w:t xml:space="preserve"> </w:t>
        </w:r>
      </w:ins>
      <w:r w:rsidR="007B0039" w:rsidRPr="000E67AF">
        <w:rPr>
          <w:sz w:val="32"/>
          <w:szCs w:val="32"/>
          <w:u w:val="single"/>
        </w:rPr>
        <w:t>Technology review:</w:t>
      </w:r>
    </w:p>
    <w:p w:rsidR="007B0039" w:rsidRPr="00D25E88" w:rsidRDefault="007B0039" w:rsidP="007B0039">
      <w:pPr>
        <w:pStyle w:val="ListParagraph"/>
        <w:adjustRightInd w:val="0"/>
        <w:rPr>
          <w:b/>
          <w:sz w:val="28"/>
          <w:szCs w:val="28"/>
        </w:rPr>
      </w:pPr>
    </w:p>
    <w:p w:rsidR="007B0039" w:rsidRDefault="007B0039" w:rsidP="000E67AF">
      <w:pPr>
        <w:pStyle w:val="ListParagraph"/>
        <w:adjustRightInd w:val="0"/>
        <w:spacing w:line="360" w:lineRule="auto"/>
        <w:ind w:left="720" w:firstLine="256"/>
        <w:jc w:val="both"/>
        <w:rPr>
          <w:sz w:val="28"/>
          <w:szCs w:val="28"/>
          <w:shd w:val="clear" w:color="auto" w:fill="FFFFFF"/>
        </w:rPr>
      </w:pPr>
      <w:r w:rsidRPr="00D25E88">
        <w:rPr>
          <w:sz w:val="28"/>
          <w:szCs w:val="28"/>
          <w:shd w:val="clear" w:color="auto" w:fill="FFFFFF"/>
        </w:rPr>
        <w:t xml:space="preserve">There is a rich literature on the technological advances in building assistive tools for the visually impaired people. These include development of text to </w:t>
      </w:r>
      <w:r w:rsidRPr="00D25E88">
        <w:rPr>
          <w:b/>
          <w:i/>
          <w:sz w:val="28"/>
          <w:szCs w:val="28"/>
          <w:shd w:val="clear" w:color="auto" w:fill="FFFFFF"/>
        </w:rPr>
        <w:t xml:space="preserve">Braille systems, screen magniﬁers and screen readers. </w:t>
      </w:r>
      <w:r w:rsidRPr="00D25E88">
        <w:rPr>
          <w:sz w:val="28"/>
          <w:szCs w:val="28"/>
          <w:shd w:val="clear" w:color="auto" w:fill="FFFFFF"/>
        </w:rPr>
        <w:t>Recently, attempts have been made in order to develop tools and technologies to help blind people to access internet technologies. Among the early attempts, voice input and input for surﬁng was adopted for the Blind people.</w:t>
      </w:r>
      <w:r w:rsidRPr="000E67AF">
        <w:rPr>
          <w:sz w:val="28"/>
          <w:szCs w:val="28"/>
          <w:shd w:val="clear" w:color="auto" w:fill="FFFFFF"/>
        </w:rPr>
        <w:t>IBM’s Home Page Reader, presents the web page in an easy-to-use interface, and converts the text-to-speech, having different gender voices for reading texts and links. However, the disadvantage of this is that the developer has to design a complex new interface for the complex graphical web pages to be browsed and for the screen reader to recognize.</w:t>
      </w:r>
    </w:p>
    <w:p w:rsidR="00412CDD" w:rsidRPr="000E67AF" w:rsidRDefault="00412CDD" w:rsidP="000E67AF">
      <w:pPr>
        <w:pStyle w:val="ListParagraph"/>
        <w:adjustRightInd w:val="0"/>
        <w:spacing w:line="360" w:lineRule="auto"/>
        <w:ind w:left="720" w:firstLine="256"/>
        <w:jc w:val="both"/>
        <w:rPr>
          <w:sz w:val="28"/>
          <w:szCs w:val="28"/>
          <w:shd w:val="clear" w:color="auto" w:fill="FFFFFF"/>
        </w:rPr>
      </w:pPr>
    </w:p>
    <w:p w:rsidR="007B0039" w:rsidRPr="000E67AF" w:rsidRDefault="00E800FB" w:rsidP="007B0039">
      <w:pPr>
        <w:pStyle w:val="ListParagraph"/>
        <w:widowControl/>
        <w:numPr>
          <w:ilvl w:val="0"/>
          <w:numId w:val="22"/>
        </w:numPr>
        <w:autoSpaceDE/>
        <w:autoSpaceDN/>
        <w:spacing w:after="200" w:line="360" w:lineRule="auto"/>
        <w:contextualSpacing/>
        <w:rPr>
          <w:sz w:val="32"/>
          <w:szCs w:val="32"/>
          <w:u w:val="single"/>
        </w:rPr>
      </w:pPr>
      <w:ins w:id="21" w:author="Windows User" w:date="2021-05-24T22:32:00Z">
        <w:r>
          <w:rPr>
            <w:sz w:val="32"/>
            <w:szCs w:val="32"/>
            <w:u w:val="single"/>
          </w:rPr>
          <w:t xml:space="preserve"> </w:t>
        </w:r>
      </w:ins>
      <w:r w:rsidR="007B0039" w:rsidRPr="000E67AF">
        <w:rPr>
          <w:sz w:val="32"/>
          <w:szCs w:val="32"/>
          <w:u w:val="single"/>
        </w:rPr>
        <w:t>Literature review:</w:t>
      </w:r>
    </w:p>
    <w:p w:rsidR="007558B4" w:rsidRDefault="007558B4" w:rsidP="00427029">
      <w:pPr>
        <w:pStyle w:val="Heading8"/>
        <w:tabs>
          <w:tab w:val="left" w:pos="725"/>
        </w:tabs>
        <w:spacing w:line="271" w:lineRule="auto"/>
        <w:ind w:left="724" w:right="145" w:firstLine="0"/>
        <w:jc w:val="both"/>
      </w:pPr>
    </w:p>
    <w:p w:rsidR="007558B4" w:rsidRDefault="00202293">
      <w:pPr>
        <w:pStyle w:val="Heading8"/>
        <w:tabs>
          <w:tab w:val="left" w:pos="725"/>
        </w:tabs>
        <w:spacing w:line="360" w:lineRule="auto"/>
        <w:ind w:left="724" w:right="145" w:firstLine="0"/>
        <w:jc w:val="both"/>
        <w:rPr>
          <w:b w:val="0"/>
          <w:sz w:val="28"/>
        </w:rPr>
        <w:pPrChange w:id="22" w:author="Windows User" w:date="2021-05-24T22:34:00Z">
          <w:pPr>
            <w:pStyle w:val="Heading8"/>
            <w:tabs>
              <w:tab w:val="left" w:pos="725"/>
            </w:tabs>
            <w:spacing w:line="271" w:lineRule="auto"/>
            <w:ind w:left="724" w:right="145" w:firstLine="0"/>
            <w:jc w:val="both"/>
          </w:pPr>
        </w:pPrChange>
      </w:pPr>
      <w:r w:rsidRPr="00427029">
        <w:rPr>
          <w:b w:val="0"/>
          <w:sz w:val="28"/>
        </w:rPr>
        <w:t xml:space="preserve">[1] Tirthankar Dasgupta, “Voice Mail Architecture in Desktop and Mobile Devices for the Blind People”, 2012. </w:t>
      </w:r>
    </w:p>
    <w:p w:rsidR="007558B4" w:rsidRDefault="000E5D66">
      <w:pPr>
        <w:pStyle w:val="Heading8"/>
        <w:tabs>
          <w:tab w:val="left" w:pos="725"/>
        </w:tabs>
        <w:spacing w:line="360" w:lineRule="auto"/>
        <w:ind w:left="724" w:right="145" w:firstLine="0"/>
        <w:jc w:val="both"/>
        <w:rPr>
          <w:b w:val="0"/>
          <w:sz w:val="28"/>
        </w:rPr>
        <w:pPrChange w:id="23" w:author="Windows User" w:date="2021-05-24T22:34:00Z">
          <w:pPr>
            <w:pStyle w:val="Heading8"/>
            <w:tabs>
              <w:tab w:val="left" w:pos="725"/>
            </w:tabs>
            <w:spacing w:line="271" w:lineRule="auto"/>
            <w:ind w:left="724" w:right="145" w:firstLine="0"/>
            <w:jc w:val="both"/>
          </w:pPr>
        </w:pPrChange>
      </w:pPr>
      <w:r>
        <w:rPr>
          <w:b w:val="0"/>
          <w:sz w:val="28"/>
        </w:rPr>
        <w:tab/>
      </w:r>
    </w:p>
    <w:p w:rsidR="007558B4" w:rsidRDefault="000E5D66">
      <w:pPr>
        <w:pStyle w:val="Heading8"/>
        <w:tabs>
          <w:tab w:val="left" w:pos="725"/>
        </w:tabs>
        <w:spacing w:line="360" w:lineRule="auto"/>
        <w:ind w:left="724" w:right="145" w:firstLine="0"/>
        <w:jc w:val="both"/>
        <w:rPr>
          <w:b w:val="0"/>
          <w:sz w:val="28"/>
        </w:rPr>
        <w:pPrChange w:id="24" w:author="Windows User" w:date="2021-05-24T22:34:00Z">
          <w:pPr>
            <w:pStyle w:val="Heading8"/>
            <w:tabs>
              <w:tab w:val="left" w:pos="725"/>
            </w:tabs>
            <w:spacing w:line="271" w:lineRule="auto"/>
            <w:ind w:left="724" w:right="145" w:firstLine="0"/>
            <w:jc w:val="both"/>
          </w:pPr>
        </w:pPrChange>
      </w:pPr>
      <w:r>
        <w:rPr>
          <w:b w:val="0"/>
          <w:sz w:val="28"/>
        </w:rPr>
        <w:tab/>
      </w:r>
      <w:r>
        <w:rPr>
          <w:b w:val="0"/>
          <w:sz w:val="28"/>
        </w:rPr>
        <w:tab/>
      </w:r>
      <w:r w:rsidR="00202293" w:rsidRPr="00427029">
        <w:rPr>
          <w:b w:val="0"/>
          <w:sz w:val="28"/>
        </w:rPr>
        <w:t xml:space="preserve">The advancement in computer based accessible systems has opened up many avenues for the visually impaired across a wide majority of the globe. Audio feedback based virtual environment like, the screen readers have helped Blind people to access internet applications immensely. However, a large section of visually impaired people in different countries </w:t>
      </w:r>
      <w:r w:rsidR="00202293" w:rsidRPr="00427029">
        <w:rPr>
          <w:b w:val="0"/>
          <w:sz w:val="28"/>
        </w:rPr>
        <w:lastRenderedPageBreak/>
        <w:t>in particular, the Indian sub-continent could not benefit much from such systems. In this paper, we describe the Voice Mail system architecture that can be used by a Blind person to access e-Mails easily and efficiently.</w:t>
      </w:r>
    </w:p>
    <w:p w:rsidR="007558B4" w:rsidRDefault="007558B4" w:rsidP="00427029">
      <w:pPr>
        <w:pStyle w:val="Heading8"/>
        <w:tabs>
          <w:tab w:val="left" w:pos="725"/>
        </w:tabs>
        <w:spacing w:line="271" w:lineRule="auto"/>
        <w:ind w:left="724" w:right="145" w:firstLine="0"/>
        <w:jc w:val="both"/>
        <w:rPr>
          <w:b w:val="0"/>
          <w:sz w:val="28"/>
        </w:rPr>
      </w:pPr>
    </w:p>
    <w:p w:rsidR="007558B4" w:rsidRDefault="007558B4" w:rsidP="00427029">
      <w:pPr>
        <w:pStyle w:val="Heading8"/>
        <w:tabs>
          <w:tab w:val="left" w:pos="725"/>
        </w:tabs>
        <w:spacing w:line="271" w:lineRule="auto"/>
        <w:ind w:left="724" w:right="145" w:firstLine="0"/>
        <w:jc w:val="both"/>
        <w:rPr>
          <w:b w:val="0"/>
          <w:sz w:val="28"/>
        </w:rPr>
      </w:pPr>
    </w:p>
    <w:p w:rsidR="007558B4" w:rsidRPr="00427029" w:rsidRDefault="00202293">
      <w:pPr>
        <w:pStyle w:val="Heading8"/>
        <w:tabs>
          <w:tab w:val="left" w:pos="725"/>
        </w:tabs>
        <w:spacing w:line="360" w:lineRule="auto"/>
        <w:ind w:left="724" w:right="145" w:firstLine="0"/>
        <w:jc w:val="both"/>
        <w:rPr>
          <w:b w:val="0"/>
          <w:sz w:val="28"/>
        </w:rPr>
        <w:pPrChange w:id="25" w:author="Windows User" w:date="2021-05-24T22:33:00Z">
          <w:pPr>
            <w:pStyle w:val="Heading8"/>
            <w:tabs>
              <w:tab w:val="left" w:pos="725"/>
            </w:tabs>
            <w:spacing w:line="271" w:lineRule="auto"/>
            <w:ind w:left="724" w:right="145" w:firstLine="0"/>
            <w:jc w:val="both"/>
          </w:pPr>
        </w:pPrChange>
      </w:pPr>
      <w:r w:rsidRPr="00427029">
        <w:rPr>
          <w:b w:val="0"/>
          <w:sz w:val="28"/>
        </w:rPr>
        <w:t>[2]</w:t>
      </w:r>
      <w:ins w:id="26" w:author="Windows User" w:date="2021-05-24T22:32:00Z">
        <w:r w:rsidR="00E800FB">
          <w:rPr>
            <w:b w:val="0"/>
            <w:sz w:val="28"/>
          </w:rPr>
          <w:t xml:space="preserve"> </w:t>
        </w:r>
      </w:ins>
      <w:r w:rsidRPr="00427029">
        <w:rPr>
          <w:b w:val="0"/>
          <w:sz w:val="28"/>
        </w:rPr>
        <w:t>Amritha Suresh, Binny Paulose, Reshma Jagan and Joby George, "Voice Based Email for Blind".</w:t>
      </w:r>
    </w:p>
    <w:p w:rsidR="007558B4" w:rsidRPr="00427029" w:rsidRDefault="007558B4">
      <w:pPr>
        <w:pStyle w:val="Heading8"/>
        <w:tabs>
          <w:tab w:val="left" w:pos="725"/>
        </w:tabs>
        <w:spacing w:line="360" w:lineRule="auto"/>
        <w:ind w:left="724" w:right="145" w:firstLine="0"/>
        <w:jc w:val="both"/>
        <w:rPr>
          <w:b w:val="0"/>
          <w:sz w:val="28"/>
        </w:rPr>
        <w:pPrChange w:id="27" w:author="Windows User" w:date="2021-05-24T22:33:00Z">
          <w:pPr>
            <w:pStyle w:val="Heading8"/>
            <w:tabs>
              <w:tab w:val="left" w:pos="725"/>
            </w:tabs>
            <w:spacing w:line="271" w:lineRule="auto"/>
            <w:ind w:left="724" w:right="145" w:firstLine="0"/>
            <w:jc w:val="both"/>
          </w:pPr>
        </w:pPrChange>
      </w:pPr>
    </w:p>
    <w:p w:rsidR="007558B4" w:rsidRDefault="00202293">
      <w:pPr>
        <w:pStyle w:val="Heading8"/>
        <w:tabs>
          <w:tab w:val="left" w:pos="725"/>
        </w:tabs>
        <w:spacing w:line="360" w:lineRule="auto"/>
        <w:ind w:left="724" w:right="145" w:firstLine="0"/>
        <w:jc w:val="both"/>
        <w:rPr>
          <w:b w:val="0"/>
          <w:sz w:val="28"/>
        </w:rPr>
        <w:pPrChange w:id="28" w:author="Windows User" w:date="2021-05-24T22:33:00Z">
          <w:pPr>
            <w:pStyle w:val="Heading8"/>
            <w:tabs>
              <w:tab w:val="left" w:pos="725"/>
            </w:tabs>
            <w:spacing w:line="271" w:lineRule="auto"/>
            <w:ind w:left="724" w:right="145" w:firstLine="0"/>
            <w:jc w:val="both"/>
          </w:pPr>
        </w:pPrChange>
      </w:pPr>
      <w:r w:rsidRPr="00427029">
        <w:rPr>
          <w:b w:val="0"/>
          <w:sz w:val="28"/>
        </w:rPr>
        <w:tab/>
      </w:r>
      <w:r w:rsidRPr="00427029">
        <w:rPr>
          <w:b w:val="0"/>
          <w:sz w:val="28"/>
        </w:rPr>
        <w:tab/>
        <w:t xml:space="preserve"> A voice based email architecture is proposed which will help blind people to access email. The existing system is not user friendly for blind people as it does not give any audio feedback to readout contents for them. The proposed system makes use of Speech Recognition, Interactive Voice Response and Mouse Click events. Also, for additional security purposes voice recognition is used for user verification. In this system, Registration is the first module. This module will collect complete information of the user by prompting the user to what details need to be entered. The second module is the login module in which the system will ask the user to provide user name and password. This is done through voice commands. Another voice sample is asked for performing the voice verification. Then the user is redirected to the inbox page once login is done. After login, users can perform normal operations of a mailing system. System options are: Compose, Inbox, Sent Mail, Trash. The user can switch between these using voice commands.</w:t>
      </w:r>
    </w:p>
    <w:p w:rsidR="007558B4" w:rsidRDefault="007558B4">
      <w:pPr>
        <w:pStyle w:val="Heading8"/>
        <w:tabs>
          <w:tab w:val="left" w:pos="725"/>
        </w:tabs>
        <w:spacing w:line="360" w:lineRule="auto"/>
        <w:ind w:left="724" w:right="145" w:firstLine="0"/>
        <w:jc w:val="both"/>
        <w:rPr>
          <w:b w:val="0"/>
          <w:sz w:val="28"/>
        </w:rPr>
        <w:pPrChange w:id="29" w:author="Windows User" w:date="2021-05-24T22:33:00Z">
          <w:pPr>
            <w:pStyle w:val="Heading8"/>
            <w:tabs>
              <w:tab w:val="left" w:pos="725"/>
            </w:tabs>
            <w:spacing w:line="271" w:lineRule="auto"/>
            <w:ind w:left="724" w:right="145" w:firstLine="0"/>
            <w:jc w:val="both"/>
          </w:pPr>
        </w:pPrChange>
      </w:pPr>
    </w:p>
    <w:p w:rsidR="007558B4" w:rsidRPr="00427029" w:rsidRDefault="00202293">
      <w:pPr>
        <w:pStyle w:val="Heading8"/>
        <w:tabs>
          <w:tab w:val="left" w:pos="725"/>
        </w:tabs>
        <w:spacing w:line="360" w:lineRule="auto"/>
        <w:ind w:left="724" w:right="145" w:firstLine="0"/>
        <w:jc w:val="both"/>
        <w:rPr>
          <w:b w:val="0"/>
          <w:sz w:val="28"/>
        </w:rPr>
        <w:pPrChange w:id="30" w:author="Windows User" w:date="2021-05-24T22:33:00Z">
          <w:pPr>
            <w:pStyle w:val="Heading8"/>
            <w:tabs>
              <w:tab w:val="left" w:pos="725"/>
            </w:tabs>
            <w:spacing w:line="271" w:lineRule="auto"/>
            <w:ind w:left="724" w:right="145" w:firstLine="0"/>
            <w:jc w:val="both"/>
          </w:pPr>
        </w:pPrChange>
      </w:pPr>
      <w:r w:rsidRPr="00427029">
        <w:rPr>
          <w:b w:val="0"/>
          <w:sz w:val="28"/>
        </w:rPr>
        <w:t xml:space="preserve"> [3]</w:t>
      </w:r>
      <w:ins w:id="31" w:author="Windows User" w:date="2021-05-24T22:32:00Z">
        <w:r w:rsidR="00E800FB">
          <w:rPr>
            <w:b w:val="0"/>
            <w:sz w:val="28"/>
          </w:rPr>
          <w:t xml:space="preserve"> </w:t>
        </w:r>
      </w:ins>
      <w:r w:rsidRPr="00427029">
        <w:rPr>
          <w:b w:val="0"/>
          <w:sz w:val="28"/>
        </w:rPr>
        <w:t>Pranjal Ingle, Harshada</w:t>
      </w:r>
      <w:ins w:id="32" w:author="Windows User" w:date="2021-05-24T22:32:00Z">
        <w:r w:rsidR="00E800FB">
          <w:rPr>
            <w:b w:val="0"/>
            <w:sz w:val="28"/>
          </w:rPr>
          <w:t xml:space="preserve"> </w:t>
        </w:r>
      </w:ins>
      <w:r w:rsidRPr="00427029">
        <w:rPr>
          <w:b w:val="0"/>
          <w:sz w:val="28"/>
        </w:rPr>
        <w:t xml:space="preserve">Kanade and Arti Lanke, "Voice Based email System for Blinds". </w:t>
      </w:r>
    </w:p>
    <w:p w:rsidR="007558B4" w:rsidRPr="00427029" w:rsidRDefault="00202293">
      <w:pPr>
        <w:pStyle w:val="Heading8"/>
        <w:tabs>
          <w:tab w:val="left" w:pos="725"/>
        </w:tabs>
        <w:spacing w:line="360" w:lineRule="auto"/>
        <w:ind w:left="724" w:right="145" w:firstLine="0"/>
        <w:jc w:val="both"/>
        <w:rPr>
          <w:b w:val="0"/>
          <w:sz w:val="28"/>
        </w:rPr>
        <w:pPrChange w:id="33" w:author="Windows User" w:date="2021-05-24T22:33:00Z">
          <w:pPr>
            <w:pStyle w:val="Heading8"/>
            <w:tabs>
              <w:tab w:val="left" w:pos="725"/>
            </w:tabs>
            <w:spacing w:line="271" w:lineRule="auto"/>
            <w:ind w:left="724" w:right="145" w:firstLine="0"/>
            <w:jc w:val="both"/>
          </w:pPr>
        </w:pPrChange>
      </w:pPr>
      <w:r w:rsidRPr="00427029">
        <w:rPr>
          <w:b w:val="0"/>
          <w:sz w:val="28"/>
        </w:rPr>
        <w:tab/>
      </w:r>
      <w:r w:rsidRPr="00427029">
        <w:rPr>
          <w:b w:val="0"/>
          <w:sz w:val="28"/>
        </w:rPr>
        <w:tab/>
        <w:t xml:space="preserve">The system uses mainly three technologies: </w:t>
      </w:r>
    </w:p>
    <w:p w:rsidR="007558B4" w:rsidRPr="00427029" w:rsidRDefault="00202293">
      <w:pPr>
        <w:pStyle w:val="Heading8"/>
        <w:tabs>
          <w:tab w:val="left" w:pos="725"/>
        </w:tabs>
        <w:spacing w:line="360" w:lineRule="auto"/>
        <w:ind w:left="724" w:right="145" w:firstLine="0"/>
        <w:jc w:val="both"/>
        <w:rPr>
          <w:b w:val="0"/>
          <w:sz w:val="28"/>
        </w:rPr>
        <w:pPrChange w:id="34" w:author="Windows User" w:date="2021-05-24T22:33:00Z">
          <w:pPr>
            <w:pStyle w:val="Heading8"/>
            <w:tabs>
              <w:tab w:val="left" w:pos="725"/>
            </w:tabs>
            <w:spacing w:line="271" w:lineRule="auto"/>
            <w:ind w:left="724" w:right="145" w:firstLine="0"/>
            <w:jc w:val="both"/>
          </w:pPr>
        </w:pPrChange>
      </w:pPr>
      <w:r w:rsidRPr="00427029">
        <w:rPr>
          <w:b w:val="0"/>
          <w:sz w:val="28"/>
        </w:rPr>
        <w:t xml:space="preserve">● Speech to text </w:t>
      </w:r>
    </w:p>
    <w:p w:rsidR="007558B4" w:rsidRPr="00427029" w:rsidRDefault="00202293">
      <w:pPr>
        <w:pStyle w:val="Heading8"/>
        <w:tabs>
          <w:tab w:val="left" w:pos="725"/>
        </w:tabs>
        <w:spacing w:line="360" w:lineRule="auto"/>
        <w:ind w:left="724" w:right="145" w:firstLine="0"/>
        <w:jc w:val="both"/>
        <w:rPr>
          <w:b w:val="0"/>
          <w:sz w:val="28"/>
        </w:rPr>
        <w:pPrChange w:id="35" w:author="Windows User" w:date="2021-05-24T22:33:00Z">
          <w:pPr>
            <w:pStyle w:val="Heading8"/>
            <w:tabs>
              <w:tab w:val="left" w:pos="725"/>
            </w:tabs>
            <w:spacing w:line="271" w:lineRule="auto"/>
            <w:ind w:left="724" w:right="145" w:firstLine="0"/>
            <w:jc w:val="both"/>
          </w:pPr>
        </w:pPrChange>
      </w:pPr>
      <w:r w:rsidRPr="00427029">
        <w:rPr>
          <w:b w:val="0"/>
          <w:sz w:val="28"/>
        </w:rPr>
        <w:t>● Text to Speech.</w:t>
      </w:r>
    </w:p>
    <w:p w:rsidR="007558B4" w:rsidRPr="00427029" w:rsidRDefault="00202293">
      <w:pPr>
        <w:pStyle w:val="Heading8"/>
        <w:tabs>
          <w:tab w:val="left" w:pos="725"/>
        </w:tabs>
        <w:spacing w:line="360" w:lineRule="auto"/>
        <w:ind w:left="724" w:right="145" w:firstLine="0"/>
        <w:jc w:val="both"/>
        <w:rPr>
          <w:b w:val="0"/>
          <w:sz w:val="28"/>
        </w:rPr>
        <w:pPrChange w:id="36" w:author="Windows User" w:date="2021-05-24T22:33:00Z">
          <w:pPr>
            <w:pStyle w:val="Heading8"/>
            <w:tabs>
              <w:tab w:val="left" w:pos="725"/>
            </w:tabs>
            <w:spacing w:line="271" w:lineRule="auto"/>
            <w:ind w:left="724" w:right="145" w:firstLine="0"/>
            <w:jc w:val="both"/>
          </w:pPr>
        </w:pPrChange>
      </w:pPr>
      <w:r w:rsidRPr="00427029">
        <w:rPr>
          <w:b w:val="0"/>
          <w:sz w:val="28"/>
        </w:rPr>
        <w:t xml:space="preserve"> ● Interactive Voice Response. </w:t>
      </w:r>
    </w:p>
    <w:p w:rsidR="007558B4" w:rsidRPr="00427029" w:rsidRDefault="00202293">
      <w:pPr>
        <w:pStyle w:val="Heading8"/>
        <w:tabs>
          <w:tab w:val="left" w:pos="725"/>
        </w:tabs>
        <w:spacing w:line="360" w:lineRule="auto"/>
        <w:ind w:left="724" w:right="145" w:firstLine="0"/>
        <w:jc w:val="both"/>
        <w:rPr>
          <w:b w:val="0"/>
          <w:sz w:val="28"/>
        </w:rPr>
        <w:pPrChange w:id="37" w:author="Windows User" w:date="2021-05-24T22:33:00Z">
          <w:pPr>
            <w:pStyle w:val="Heading8"/>
            <w:tabs>
              <w:tab w:val="left" w:pos="725"/>
            </w:tabs>
            <w:spacing w:line="271" w:lineRule="auto"/>
            <w:ind w:left="724" w:right="145" w:firstLine="0"/>
            <w:jc w:val="both"/>
          </w:pPr>
        </w:pPrChange>
      </w:pPr>
      <w:r w:rsidRPr="00427029">
        <w:rPr>
          <w:b w:val="0"/>
          <w:sz w:val="28"/>
        </w:rPr>
        <w:lastRenderedPageBreak/>
        <w:t>When the user visits the site for the first time he/she would need to register through voice commands. Also after registration, the user's voice will also be recorded and stored in the database. And the user will get an Id and password. After login, the user can access the mail option. In this system. The user interface is designed using Adobe Dreamweaver CS3. The complete website mainly focuses on efficiency in understanding.</w:t>
      </w:r>
    </w:p>
    <w:p w:rsidR="00202293" w:rsidRDefault="00202293">
      <w:pPr>
        <w:pStyle w:val="Heading8"/>
        <w:tabs>
          <w:tab w:val="left" w:pos="725"/>
        </w:tabs>
        <w:spacing w:line="271" w:lineRule="auto"/>
        <w:ind w:left="724" w:right="145" w:firstLine="0"/>
        <w:jc w:val="both"/>
        <w:sectPr w:rsidR="00202293">
          <w:pgSz w:w="11910" w:h="16840"/>
          <w:pgMar w:top="1340" w:right="1300" w:bottom="1260" w:left="1220" w:header="727" w:footer="1069" w:gutter="0"/>
          <w:cols w:space="720"/>
        </w:sect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spacing w:before="8"/>
      </w:pPr>
    </w:p>
    <w:p w:rsidR="00390E84" w:rsidRDefault="004C7A2A">
      <w:pPr>
        <w:pStyle w:val="Heading1"/>
        <w:spacing w:line="276" w:lineRule="auto"/>
        <w:ind w:left="3000" w:right="1944" w:hanging="960"/>
      </w:pPr>
      <w:r>
        <w:t>Requirement Analysis</w:t>
      </w:r>
    </w:p>
    <w:p w:rsidR="00390E84" w:rsidRDefault="00390E84">
      <w:pPr>
        <w:spacing w:line="276" w:lineRule="auto"/>
        <w:sectPr w:rsidR="00390E84">
          <w:pgSz w:w="11910" w:h="16840"/>
          <w:pgMar w:top="1340" w:right="1300" w:bottom="1260" w:left="1220" w:header="727" w:footer="1069" w:gutter="0"/>
          <w:cols w:space="720"/>
        </w:sectPr>
      </w:pPr>
    </w:p>
    <w:p w:rsidR="00390E84" w:rsidRDefault="004C7A2A">
      <w:pPr>
        <w:pStyle w:val="Heading2"/>
        <w:numPr>
          <w:ilvl w:val="0"/>
          <w:numId w:val="16"/>
        </w:numPr>
        <w:tabs>
          <w:tab w:val="left" w:pos="783"/>
        </w:tabs>
        <w:jc w:val="left"/>
      </w:pPr>
      <w:r>
        <w:lastRenderedPageBreak/>
        <w:t>System</w:t>
      </w:r>
      <w:ins w:id="38" w:author="Windows User" w:date="2021-05-24T22:34:00Z">
        <w:r w:rsidR="00E800FB">
          <w:t xml:space="preserve"> </w:t>
        </w:r>
      </w:ins>
      <w:r>
        <w:t>Requirement</w:t>
      </w:r>
    </w:p>
    <w:p w:rsidR="00390E84" w:rsidRDefault="00390E84">
      <w:pPr>
        <w:pStyle w:val="BodyText"/>
        <w:spacing w:before="2"/>
        <w:rPr>
          <w:sz w:val="57"/>
        </w:rPr>
      </w:pPr>
    </w:p>
    <w:p w:rsidR="00390E84" w:rsidRDefault="004C7A2A">
      <w:pPr>
        <w:pStyle w:val="Heading5"/>
        <w:numPr>
          <w:ilvl w:val="1"/>
          <w:numId w:val="16"/>
        </w:numPr>
        <w:tabs>
          <w:tab w:val="left" w:pos="865"/>
        </w:tabs>
        <w:ind w:hanging="362"/>
      </w:pPr>
      <w:r>
        <w:t>Software</w:t>
      </w:r>
      <w:ins w:id="39" w:author="Windows User" w:date="2021-05-24T22:34:00Z">
        <w:r w:rsidR="00E800FB">
          <w:t xml:space="preserve"> </w:t>
        </w:r>
      </w:ins>
      <w:r>
        <w:t>and</w:t>
      </w:r>
      <w:ins w:id="40" w:author="Windows User" w:date="2021-05-24T22:34:00Z">
        <w:r w:rsidR="00E800FB">
          <w:t xml:space="preserve"> </w:t>
        </w:r>
      </w:ins>
      <w:r>
        <w:t>Hardware</w:t>
      </w:r>
      <w:ins w:id="41" w:author="Windows User" w:date="2021-05-24T22:34:00Z">
        <w:r w:rsidR="00E800FB">
          <w:t xml:space="preserve"> </w:t>
        </w:r>
      </w:ins>
      <w:r>
        <w:t>requirements</w:t>
      </w:r>
      <w:ins w:id="42" w:author="Windows User" w:date="2021-05-24T22:34:00Z">
        <w:r w:rsidR="00E800FB">
          <w:t xml:space="preserve"> </w:t>
        </w:r>
      </w:ins>
      <w:r>
        <w:t>:</w:t>
      </w:r>
    </w:p>
    <w:p w:rsidR="00390E84" w:rsidRDefault="00390E84">
      <w:pPr>
        <w:pStyle w:val="BodyText"/>
        <w:rPr>
          <w:sz w:val="36"/>
        </w:rPr>
      </w:pPr>
    </w:p>
    <w:p w:rsidR="00390E84" w:rsidRDefault="00390E84">
      <w:pPr>
        <w:pStyle w:val="BodyText"/>
        <w:spacing w:before="7"/>
        <w:rPr>
          <w:sz w:val="31"/>
        </w:rPr>
      </w:pPr>
    </w:p>
    <w:p w:rsidR="00390E84" w:rsidRPr="00270C40" w:rsidRDefault="004C7A2A">
      <w:pPr>
        <w:pStyle w:val="Heading8"/>
        <w:numPr>
          <w:ilvl w:val="0"/>
          <w:numId w:val="15"/>
        </w:numPr>
        <w:tabs>
          <w:tab w:val="left" w:pos="864"/>
          <w:tab w:val="left" w:pos="865"/>
        </w:tabs>
        <w:spacing w:line="360" w:lineRule="auto"/>
        <w:ind w:hanging="362"/>
        <w:rPr>
          <w:sz w:val="28"/>
          <w:szCs w:val="28"/>
          <w:rPrChange w:id="43" w:author="Windows User" w:date="2021-05-24T22:35:00Z">
            <w:rPr/>
          </w:rPrChange>
        </w:rPr>
        <w:pPrChange w:id="44" w:author="Windows User" w:date="2021-05-24T22:35:00Z">
          <w:pPr>
            <w:pStyle w:val="Heading8"/>
            <w:numPr>
              <w:numId w:val="15"/>
            </w:numPr>
            <w:tabs>
              <w:tab w:val="left" w:pos="864"/>
              <w:tab w:val="left" w:pos="865"/>
            </w:tabs>
            <w:ind w:left="864" w:hanging="362"/>
          </w:pPr>
        </w:pPrChange>
      </w:pPr>
      <w:r w:rsidRPr="00270C40">
        <w:rPr>
          <w:sz w:val="28"/>
          <w:szCs w:val="28"/>
          <w:rPrChange w:id="45" w:author="Windows User" w:date="2021-05-24T22:35:00Z">
            <w:rPr/>
          </w:rPrChange>
        </w:rPr>
        <w:t>Hardware</w:t>
      </w:r>
      <w:ins w:id="46" w:author="Windows User" w:date="2021-05-24T22:34:00Z">
        <w:r w:rsidR="00E800FB" w:rsidRPr="00270C40">
          <w:rPr>
            <w:sz w:val="28"/>
            <w:szCs w:val="28"/>
            <w:rPrChange w:id="47" w:author="Windows User" w:date="2021-05-24T22:35:00Z">
              <w:rPr/>
            </w:rPrChange>
          </w:rPr>
          <w:t xml:space="preserve"> </w:t>
        </w:r>
      </w:ins>
      <w:r w:rsidRPr="00270C40">
        <w:rPr>
          <w:sz w:val="28"/>
          <w:szCs w:val="28"/>
          <w:rPrChange w:id="48" w:author="Windows User" w:date="2021-05-24T22:35:00Z">
            <w:rPr/>
          </w:rPrChange>
        </w:rPr>
        <w:t>requirement</w:t>
      </w:r>
      <w:ins w:id="49" w:author="Windows User" w:date="2021-05-24T22:35:00Z">
        <w:r w:rsidR="00270C40" w:rsidRPr="00270C40">
          <w:rPr>
            <w:sz w:val="28"/>
            <w:szCs w:val="28"/>
            <w:rPrChange w:id="50" w:author="Windows User" w:date="2021-05-24T22:35:00Z">
              <w:rPr/>
            </w:rPrChange>
          </w:rPr>
          <w:t xml:space="preserve"> </w:t>
        </w:r>
      </w:ins>
      <w:r w:rsidRPr="00270C40">
        <w:rPr>
          <w:sz w:val="28"/>
          <w:szCs w:val="28"/>
          <w:rPrChange w:id="51" w:author="Windows User" w:date="2021-05-24T22:35:00Z">
            <w:rPr/>
          </w:rPrChange>
        </w:rPr>
        <w:t>:</w:t>
      </w:r>
    </w:p>
    <w:p w:rsidR="00390E84" w:rsidRPr="00270C40" w:rsidRDefault="00390E84">
      <w:pPr>
        <w:pStyle w:val="BodyText"/>
        <w:spacing w:before="10" w:line="360" w:lineRule="auto"/>
        <w:rPr>
          <w:b/>
          <w:sz w:val="28"/>
          <w:szCs w:val="28"/>
          <w:rPrChange w:id="52" w:author="Windows User" w:date="2021-05-24T22:35:00Z">
            <w:rPr>
              <w:b/>
              <w:sz w:val="20"/>
            </w:rPr>
          </w:rPrChange>
        </w:rPr>
        <w:pPrChange w:id="53" w:author="Windows User" w:date="2021-05-24T22:35:00Z">
          <w:pPr>
            <w:pStyle w:val="BodyText"/>
            <w:spacing w:before="10"/>
          </w:pPr>
        </w:pPrChange>
      </w:pPr>
    </w:p>
    <w:p w:rsidR="00390E84" w:rsidRPr="00270C40" w:rsidRDefault="004C7A2A">
      <w:pPr>
        <w:pStyle w:val="ListParagraph"/>
        <w:numPr>
          <w:ilvl w:val="1"/>
          <w:numId w:val="15"/>
        </w:numPr>
        <w:tabs>
          <w:tab w:val="left" w:pos="1147"/>
          <w:tab w:val="left" w:pos="1148"/>
        </w:tabs>
        <w:spacing w:line="360" w:lineRule="auto"/>
        <w:ind w:hanging="361"/>
        <w:rPr>
          <w:sz w:val="28"/>
          <w:szCs w:val="28"/>
          <w:rPrChange w:id="54" w:author="Windows User" w:date="2021-05-24T22:35:00Z">
            <w:rPr>
              <w:sz w:val="24"/>
            </w:rPr>
          </w:rPrChange>
        </w:rPr>
        <w:pPrChange w:id="55" w:author="Windows User" w:date="2021-05-24T22:35:00Z">
          <w:pPr>
            <w:pStyle w:val="ListParagraph"/>
            <w:numPr>
              <w:ilvl w:val="1"/>
              <w:numId w:val="15"/>
            </w:numPr>
            <w:tabs>
              <w:tab w:val="left" w:pos="1147"/>
              <w:tab w:val="left" w:pos="1148"/>
            </w:tabs>
            <w:ind w:left="1147" w:hanging="360"/>
          </w:pPr>
        </w:pPrChange>
      </w:pPr>
      <w:r w:rsidRPr="00270C40">
        <w:rPr>
          <w:sz w:val="28"/>
          <w:szCs w:val="28"/>
          <w:rPrChange w:id="56" w:author="Windows User" w:date="2021-05-24T22:35:00Z">
            <w:rPr>
              <w:sz w:val="24"/>
            </w:rPr>
          </w:rPrChange>
        </w:rPr>
        <w:t>Personal</w:t>
      </w:r>
      <w:ins w:id="57" w:author="Windows User" w:date="2021-05-24T22:34:00Z">
        <w:r w:rsidR="00E800FB" w:rsidRPr="00270C40">
          <w:rPr>
            <w:sz w:val="28"/>
            <w:szCs w:val="28"/>
            <w:rPrChange w:id="58" w:author="Windows User" w:date="2021-05-24T22:35:00Z">
              <w:rPr>
                <w:sz w:val="24"/>
              </w:rPr>
            </w:rPrChange>
          </w:rPr>
          <w:t xml:space="preserve"> </w:t>
        </w:r>
      </w:ins>
      <w:r w:rsidRPr="00270C40">
        <w:rPr>
          <w:sz w:val="28"/>
          <w:szCs w:val="28"/>
          <w:rPrChange w:id="59" w:author="Windows User" w:date="2021-05-24T22:35:00Z">
            <w:rPr>
              <w:sz w:val="24"/>
            </w:rPr>
          </w:rPrChange>
        </w:rPr>
        <w:t>Computer</w:t>
      </w:r>
      <w:ins w:id="60" w:author="Windows User" w:date="2021-05-24T22:34:00Z">
        <w:r w:rsidR="00E800FB" w:rsidRPr="00270C40">
          <w:rPr>
            <w:sz w:val="28"/>
            <w:szCs w:val="28"/>
            <w:rPrChange w:id="61" w:author="Windows User" w:date="2021-05-24T22:35:00Z">
              <w:rPr>
                <w:sz w:val="24"/>
              </w:rPr>
            </w:rPrChange>
          </w:rPr>
          <w:t xml:space="preserve"> </w:t>
        </w:r>
      </w:ins>
      <w:r w:rsidRPr="00270C40">
        <w:rPr>
          <w:sz w:val="28"/>
          <w:szCs w:val="28"/>
          <w:rPrChange w:id="62" w:author="Windows User" w:date="2021-05-24T22:35:00Z">
            <w:rPr>
              <w:sz w:val="24"/>
            </w:rPr>
          </w:rPrChange>
        </w:rPr>
        <w:t>with</w:t>
      </w:r>
      <w:ins w:id="63" w:author="Windows User" w:date="2021-05-24T22:34:00Z">
        <w:r w:rsidR="00E800FB" w:rsidRPr="00270C40">
          <w:rPr>
            <w:sz w:val="28"/>
            <w:szCs w:val="28"/>
            <w:rPrChange w:id="64" w:author="Windows User" w:date="2021-05-24T22:35:00Z">
              <w:rPr>
                <w:sz w:val="24"/>
              </w:rPr>
            </w:rPrChange>
          </w:rPr>
          <w:t xml:space="preserve"> </w:t>
        </w:r>
      </w:ins>
      <w:r w:rsidRPr="00270C40">
        <w:rPr>
          <w:sz w:val="28"/>
          <w:szCs w:val="28"/>
          <w:rPrChange w:id="65" w:author="Windows User" w:date="2021-05-24T22:35:00Z">
            <w:rPr>
              <w:sz w:val="24"/>
            </w:rPr>
          </w:rPrChange>
        </w:rPr>
        <w:t>standard</w:t>
      </w:r>
      <w:ins w:id="66" w:author="Windows User" w:date="2021-05-24T22:35:00Z">
        <w:r w:rsidR="00E800FB" w:rsidRPr="00270C40">
          <w:rPr>
            <w:sz w:val="28"/>
            <w:szCs w:val="28"/>
            <w:rPrChange w:id="67" w:author="Windows User" w:date="2021-05-24T22:35:00Z">
              <w:rPr>
                <w:sz w:val="24"/>
              </w:rPr>
            </w:rPrChange>
          </w:rPr>
          <w:t xml:space="preserve"> </w:t>
        </w:r>
      </w:ins>
      <w:r w:rsidRPr="00270C40">
        <w:rPr>
          <w:sz w:val="28"/>
          <w:szCs w:val="28"/>
          <w:rPrChange w:id="68" w:author="Windows User" w:date="2021-05-24T22:35:00Z">
            <w:rPr>
              <w:sz w:val="24"/>
            </w:rPr>
          </w:rPrChange>
        </w:rPr>
        <w:t>configuration</w:t>
      </w:r>
    </w:p>
    <w:p w:rsidR="00390E84" w:rsidRPr="00270C40" w:rsidRDefault="004C7A2A">
      <w:pPr>
        <w:pStyle w:val="ListParagraph"/>
        <w:numPr>
          <w:ilvl w:val="1"/>
          <w:numId w:val="15"/>
        </w:numPr>
        <w:tabs>
          <w:tab w:val="left" w:pos="1147"/>
          <w:tab w:val="left" w:pos="1148"/>
        </w:tabs>
        <w:spacing w:before="239" w:line="360" w:lineRule="auto"/>
        <w:ind w:hanging="361"/>
        <w:rPr>
          <w:sz w:val="28"/>
          <w:szCs w:val="28"/>
          <w:rPrChange w:id="69" w:author="Windows User" w:date="2021-05-24T22:35:00Z">
            <w:rPr>
              <w:sz w:val="24"/>
            </w:rPr>
          </w:rPrChange>
        </w:rPr>
        <w:pPrChange w:id="70" w:author="Windows User" w:date="2021-05-24T22:35:00Z">
          <w:pPr>
            <w:pStyle w:val="ListParagraph"/>
            <w:numPr>
              <w:ilvl w:val="1"/>
              <w:numId w:val="15"/>
            </w:numPr>
            <w:tabs>
              <w:tab w:val="left" w:pos="1147"/>
              <w:tab w:val="left" w:pos="1148"/>
            </w:tabs>
            <w:spacing w:before="239"/>
            <w:ind w:left="1147" w:hanging="360"/>
          </w:pPr>
        </w:pPrChange>
      </w:pPr>
      <w:r w:rsidRPr="00270C40">
        <w:rPr>
          <w:sz w:val="28"/>
          <w:szCs w:val="28"/>
          <w:rPrChange w:id="71" w:author="Windows User" w:date="2021-05-24T22:35:00Z">
            <w:rPr>
              <w:sz w:val="24"/>
            </w:rPr>
          </w:rPrChange>
        </w:rPr>
        <w:t>RAM</w:t>
      </w:r>
      <w:ins w:id="72" w:author="Windows User" w:date="2021-05-24T22:35:00Z">
        <w:r w:rsidR="00E800FB" w:rsidRPr="00270C40">
          <w:rPr>
            <w:sz w:val="28"/>
            <w:szCs w:val="28"/>
            <w:rPrChange w:id="73" w:author="Windows User" w:date="2021-05-24T22:35:00Z">
              <w:rPr>
                <w:sz w:val="24"/>
              </w:rPr>
            </w:rPrChange>
          </w:rPr>
          <w:t xml:space="preserve"> </w:t>
        </w:r>
      </w:ins>
      <w:r w:rsidRPr="00270C40">
        <w:rPr>
          <w:sz w:val="28"/>
          <w:szCs w:val="28"/>
          <w:rPrChange w:id="74" w:author="Windows User" w:date="2021-05-24T22:35:00Z">
            <w:rPr>
              <w:sz w:val="24"/>
            </w:rPr>
          </w:rPrChange>
        </w:rPr>
        <w:t>–</w:t>
      </w:r>
      <w:ins w:id="75" w:author="Windows User" w:date="2021-05-24T22:35:00Z">
        <w:r w:rsidR="00E800FB" w:rsidRPr="00270C40">
          <w:rPr>
            <w:sz w:val="28"/>
            <w:szCs w:val="28"/>
            <w:rPrChange w:id="76" w:author="Windows User" w:date="2021-05-24T22:35:00Z">
              <w:rPr>
                <w:sz w:val="24"/>
              </w:rPr>
            </w:rPrChange>
          </w:rPr>
          <w:t xml:space="preserve"> </w:t>
        </w:r>
      </w:ins>
      <w:r w:rsidRPr="00270C40">
        <w:rPr>
          <w:sz w:val="28"/>
          <w:szCs w:val="28"/>
          <w:rPrChange w:id="77" w:author="Windows User" w:date="2021-05-24T22:35:00Z">
            <w:rPr>
              <w:sz w:val="24"/>
            </w:rPr>
          </w:rPrChange>
        </w:rPr>
        <w:t>minimum</w:t>
      </w:r>
      <w:ins w:id="78" w:author="Windows User" w:date="2021-05-24T22:35:00Z">
        <w:r w:rsidR="00E800FB" w:rsidRPr="00270C40">
          <w:rPr>
            <w:sz w:val="28"/>
            <w:szCs w:val="28"/>
            <w:rPrChange w:id="79" w:author="Windows User" w:date="2021-05-24T22:35:00Z">
              <w:rPr>
                <w:sz w:val="24"/>
              </w:rPr>
            </w:rPrChange>
          </w:rPr>
          <w:t xml:space="preserve"> </w:t>
        </w:r>
      </w:ins>
      <w:r w:rsidRPr="00270C40">
        <w:rPr>
          <w:sz w:val="28"/>
          <w:szCs w:val="28"/>
          <w:rPrChange w:id="80" w:author="Windows User" w:date="2021-05-24T22:35:00Z">
            <w:rPr>
              <w:sz w:val="24"/>
            </w:rPr>
          </w:rPrChange>
        </w:rPr>
        <w:t>4GB</w:t>
      </w:r>
    </w:p>
    <w:p w:rsidR="00390E84" w:rsidRPr="00270C40" w:rsidRDefault="004C7A2A">
      <w:pPr>
        <w:pStyle w:val="ListParagraph"/>
        <w:numPr>
          <w:ilvl w:val="1"/>
          <w:numId w:val="15"/>
        </w:numPr>
        <w:tabs>
          <w:tab w:val="left" w:pos="1147"/>
          <w:tab w:val="left" w:pos="1148"/>
        </w:tabs>
        <w:spacing w:before="243" w:line="360" w:lineRule="auto"/>
        <w:ind w:hanging="361"/>
        <w:rPr>
          <w:sz w:val="28"/>
          <w:szCs w:val="28"/>
          <w:rPrChange w:id="81" w:author="Windows User" w:date="2021-05-24T22:35:00Z">
            <w:rPr>
              <w:sz w:val="24"/>
            </w:rPr>
          </w:rPrChange>
        </w:rPr>
        <w:pPrChange w:id="82" w:author="Windows User" w:date="2021-05-24T22:35:00Z">
          <w:pPr>
            <w:pStyle w:val="ListParagraph"/>
            <w:numPr>
              <w:ilvl w:val="1"/>
              <w:numId w:val="15"/>
            </w:numPr>
            <w:tabs>
              <w:tab w:val="left" w:pos="1147"/>
              <w:tab w:val="left" w:pos="1148"/>
            </w:tabs>
            <w:spacing w:before="243"/>
            <w:ind w:left="1147" w:hanging="360"/>
          </w:pPr>
        </w:pPrChange>
      </w:pPr>
      <w:r w:rsidRPr="00270C40">
        <w:rPr>
          <w:sz w:val="28"/>
          <w:szCs w:val="28"/>
          <w:rPrChange w:id="83" w:author="Windows User" w:date="2021-05-24T22:35:00Z">
            <w:rPr>
              <w:sz w:val="24"/>
            </w:rPr>
          </w:rPrChange>
        </w:rPr>
        <w:t>Processor</w:t>
      </w:r>
      <w:ins w:id="84" w:author="Windows User" w:date="2021-05-24T22:35:00Z">
        <w:r w:rsidR="00E800FB" w:rsidRPr="00270C40">
          <w:rPr>
            <w:sz w:val="28"/>
            <w:szCs w:val="28"/>
            <w:rPrChange w:id="85" w:author="Windows User" w:date="2021-05-24T22:35:00Z">
              <w:rPr>
                <w:sz w:val="24"/>
              </w:rPr>
            </w:rPrChange>
          </w:rPr>
          <w:t xml:space="preserve"> </w:t>
        </w:r>
      </w:ins>
      <w:r w:rsidRPr="00270C40">
        <w:rPr>
          <w:sz w:val="28"/>
          <w:szCs w:val="28"/>
          <w:rPrChange w:id="86" w:author="Windows User" w:date="2021-05-24T22:35:00Z">
            <w:rPr>
              <w:sz w:val="24"/>
            </w:rPr>
          </w:rPrChange>
        </w:rPr>
        <w:t>–</w:t>
      </w:r>
      <w:ins w:id="87" w:author="Windows User" w:date="2021-05-24T22:35:00Z">
        <w:r w:rsidR="00E800FB" w:rsidRPr="00270C40">
          <w:rPr>
            <w:sz w:val="28"/>
            <w:szCs w:val="28"/>
            <w:rPrChange w:id="88" w:author="Windows User" w:date="2021-05-24T22:35:00Z">
              <w:rPr>
                <w:sz w:val="24"/>
              </w:rPr>
            </w:rPrChange>
          </w:rPr>
          <w:t xml:space="preserve"> </w:t>
        </w:r>
      </w:ins>
      <w:r w:rsidRPr="00270C40">
        <w:rPr>
          <w:sz w:val="28"/>
          <w:szCs w:val="28"/>
          <w:rPrChange w:id="89" w:author="Windows User" w:date="2021-05-24T22:35:00Z">
            <w:rPr>
              <w:sz w:val="24"/>
            </w:rPr>
          </w:rPrChange>
        </w:rPr>
        <w:t>Intel</w:t>
      </w:r>
      <w:ins w:id="90" w:author="Windows User" w:date="2021-05-24T22:35:00Z">
        <w:r w:rsidR="00E800FB" w:rsidRPr="00270C40">
          <w:rPr>
            <w:sz w:val="28"/>
            <w:szCs w:val="28"/>
            <w:rPrChange w:id="91" w:author="Windows User" w:date="2021-05-24T22:35:00Z">
              <w:rPr>
                <w:sz w:val="24"/>
              </w:rPr>
            </w:rPrChange>
          </w:rPr>
          <w:t xml:space="preserve"> </w:t>
        </w:r>
      </w:ins>
      <w:r w:rsidRPr="00270C40">
        <w:rPr>
          <w:sz w:val="28"/>
          <w:szCs w:val="28"/>
          <w:rPrChange w:id="92" w:author="Windows User" w:date="2021-05-24T22:35:00Z">
            <w:rPr>
              <w:sz w:val="24"/>
            </w:rPr>
          </w:rPrChange>
        </w:rPr>
        <w:t>Core</w:t>
      </w:r>
      <w:ins w:id="93" w:author="Windows User" w:date="2021-05-24T22:35:00Z">
        <w:r w:rsidR="00E800FB" w:rsidRPr="00270C40">
          <w:rPr>
            <w:sz w:val="28"/>
            <w:szCs w:val="28"/>
            <w:rPrChange w:id="94" w:author="Windows User" w:date="2021-05-24T22:35:00Z">
              <w:rPr>
                <w:sz w:val="24"/>
              </w:rPr>
            </w:rPrChange>
          </w:rPr>
          <w:t xml:space="preserve"> </w:t>
        </w:r>
      </w:ins>
      <w:r w:rsidRPr="00270C40">
        <w:rPr>
          <w:sz w:val="28"/>
          <w:szCs w:val="28"/>
          <w:rPrChange w:id="95" w:author="Windows User" w:date="2021-05-24T22:35:00Z">
            <w:rPr>
              <w:sz w:val="24"/>
            </w:rPr>
          </w:rPrChange>
        </w:rPr>
        <w:t>i3</w:t>
      </w:r>
      <w:ins w:id="96" w:author="Windows User" w:date="2021-05-24T22:35:00Z">
        <w:r w:rsidR="00E800FB" w:rsidRPr="00270C40">
          <w:rPr>
            <w:sz w:val="28"/>
            <w:szCs w:val="28"/>
            <w:rPrChange w:id="97" w:author="Windows User" w:date="2021-05-24T22:35:00Z">
              <w:rPr>
                <w:sz w:val="24"/>
              </w:rPr>
            </w:rPrChange>
          </w:rPr>
          <w:t xml:space="preserve"> </w:t>
        </w:r>
      </w:ins>
      <w:r w:rsidRPr="00270C40">
        <w:rPr>
          <w:sz w:val="28"/>
          <w:szCs w:val="28"/>
          <w:rPrChange w:id="98" w:author="Windows User" w:date="2021-05-24T22:35:00Z">
            <w:rPr>
              <w:sz w:val="24"/>
            </w:rPr>
          </w:rPrChange>
        </w:rPr>
        <w:t>or</w:t>
      </w:r>
      <w:ins w:id="99" w:author="Windows User" w:date="2021-05-24T22:35:00Z">
        <w:r w:rsidR="00E800FB" w:rsidRPr="00270C40">
          <w:rPr>
            <w:sz w:val="28"/>
            <w:szCs w:val="28"/>
            <w:rPrChange w:id="100" w:author="Windows User" w:date="2021-05-24T22:35:00Z">
              <w:rPr>
                <w:sz w:val="24"/>
              </w:rPr>
            </w:rPrChange>
          </w:rPr>
          <w:t xml:space="preserve"> </w:t>
        </w:r>
      </w:ins>
      <w:r w:rsidRPr="00270C40">
        <w:rPr>
          <w:sz w:val="28"/>
          <w:szCs w:val="28"/>
          <w:rPrChange w:id="101" w:author="Windows User" w:date="2021-05-24T22:35:00Z">
            <w:rPr>
              <w:sz w:val="24"/>
            </w:rPr>
          </w:rPrChange>
        </w:rPr>
        <w:t>higher</w:t>
      </w:r>
      <w:del w:id="102" w:author="Windows User" w:date="2021-05-24T22:35:00Z">
        <w:r w:rsidRPr="00270C40" w:rsidDel="00E800FB">
          <w:rPr>
            <w:sz w:val="28"/>
            <w:szCs w:val="28"/>
            <w:rPrChange w:id="103" w:author="Windows User" w:date="2021-05-24T22:35:00Z">
              <w:rPr>
                <w:sz w:val="24"/>
              </w:rPr>
            </w:rPrChange>
          </w:rPr>
          <w:delText>.</w:delText>
        </w:r>
      </w:del>
    </w:p>
    <w:p w:rsidR="00390E84" w:rsidRPr="00270C40" w:rsidRDefault="004C7A2A">
      <w:pPr>
        <w:pStyle w:val="ListParagraph"/>
        <w:numPr>
          <w:ilvl w:val="1"/>
          <w:numId w:val="15"/>
        </w:numPr>
        <w:tabs>
          <w:tab w:val="left" w:pos="1147"/>
          <w:tab w:val="left" w:pos="1148"/>
        </w:tabs>
        <w:spacing w:before="239" w:line="360" w:lineRule="auto"/>
        <w:ind w:hanging="361"/>
        <w:rPr>
          <w:sz w:val="28"/>
          <w:szCs w:val="28"/>
          <w:rPrChange w:id="104" w:author="Windows User" w:date="2021-05-24T22:35:00Z">
            <w:rPr>
              <w:sz w:val="24"/>
            </w:rPr>
          </w:rPrChange>
        </w:rPr>
        <w:pPrChange w:id="105" w:author="Windows User" w:date="2021-05-24T22:35:00Z">
          <w:pPr>
            <w:pStyle w:val="ListParagraph"/>
            <w:numPr>
              <w:ilvl w:val="1"/>
              <w:numId w:val="15"/>
            </w:numPr>
            <w:tabs>
              <w:tab w:val="left" w:pos="1147"/>
              <w:tab w:val="left" w:pos="1148"/>
            </w:tabs>
            <w:spacing w:before="239"/>
            <w:ind w:left="1147" w:hanging="360"/>
          </w:pPr>
        </w:pPrChange>
      </w:pPr>
      <w:r w:rsidRPr="00270C40">
        <w:rPr>
          <w:sz w:val="28"/>
          <w:szCs w:val="28"/>
          <w:rPrChange w:id="106" w:author="Windows User" w:date="2021-05-24T22:35:00Z">
            <w:rPr>
              <w:sz w:val="24"/>
            </w:rPr>
          </w:rPrChange>
        </w:rPr>
        <w:t>Storage</w:t>
      </w:r>
      <w:ins w:id="107" w:author="Windows User" w:date="2021-05-24T22:35:00Z">
        <w:r w:rsidR="00E800FB" w:rsidRPr="00270C40">
          <w:rPr>
            <w:sz w:val="28"/>
            <w:szCs w:val="28"/>
            <w:rPrChange w:id="108" w:author="Windows User" w:date="2021-05-24T22:35:00Z">
              <w:rPr>
                <w:sz w:val="24"/>
              </w:rPr>
            </w:rPrChange>
          </w:rPr>
          <w:t xml:space="preserve"> </w:t>
        </w:r>
      </w:ins>
      <w:r w:rsidRPr="00270C40">
        <w:rPr>
          <w:sz w:val="28"/>
          <w:szCs w:val="28"/>
          <w:rPrChange w:id="109" w:author="Windows User" w:date="2021-05-24T22:35:00Z">
            <w:rPr>
              <w:sz w:val="24"/>
            </w:rPr>
          </w:rPrChange>
        </w:rPr>
        <w:t>–</w:t>
      </w:r>
      <w:ins w:id="110" w:author="Windows User" w:date="2021-05-24T22:35:00Z">
        <w:r w:rsidR="00E800FB" w:rsidRPr="00270C40">
          <w:rPr>
            <w:sz w:val="28"/>
            <w:szCs w:val="28"/>
            <w:rPrChange w:id="111" w:author="Windows User" w:date="2021-05-24T22:35:00Z">
              <w:rPr>
                <w:sz w:val="24"/>
              </w:rPr>
            </w:rPrChange>
          </w:rPr>
          <w:t xml:space="preserve"> </w:t>
        </w:r>
      </w:ins>
      <w:r w:rsidRPr="00270C40">
        <w:rPr>
          <w:sz w:val="28"/>
          <w:szCs w:val="28"/>
          <w:rPrChange w:id="112" w:author="Windows User" w:date="2021-05-24T22:35:00Z">
            <w:rPr>
              <w:sz w:val="24"/>
            </w:rPr>
          </w:rPrChange>
        </w:rPr>
        <w:t>minimum</w:t>
      </w:r>
      <w:ins w:id="113" w:author="Windows User" w:date="2021-05-24T22:35:00Z">
        <w:r w:rsidR="00E800FB" w:rsidRPr="00270C40">
          <w:rPr>
            <w:sz w:val="28"/>
            <w:szCs w:val="28"/>
            <w:rPrChange w:id="114" w:author="Windows User" w:date="2021-05-24T22:35:00Z">
              <w:rPr>
                <w:sz w:val="24"/>
              </w:rPr>
            </w:rPrChange>
          </w:rPr>
          <w:t xml:space="preserve"> </w:t>
        </w:r>
      </w:ins>
      <w:r w:rsidRPr="00270C40">
        <w:rPr>
          <w:sz w:val="28"/>
          <w:szCs w:val="28"/>
          <w:rPrChange w:id="115" w:author="Windows User" w:date="2021-05-24T22:35:00Z">
            <w:rPr>
              <w:sz w:val="24"/>
            </w:rPr>
          </w:rPrChange>
        </w:rPr>
        <w:t>80GB</w:t>
      </w:r>
    </w:p>
    <w:p w:rsidR="00DF3925" w:rsidRPr="00270C40" w:rsidRDefault="00DF3925">
      <w:pPr>
        <w:pStyle w:val="ListParagraph"/>
        <w:numPr>
          <w:ilvl w:val="1"/>
          <w:numId w:val="15"/>
        </w:numPr>
        <w:tabs>
          <w:tab w:val="left" w:pos="1147"/>
          <w:tab w:val="left" w:pos="1148"/>
        </w:tabs>
        <w:spacing w:before="239" w:line="360" w:lineRule="auto"/>
        <w:ind w:hanging="361"/>
        <w:rPr>
          <w:sz w:val="28"/>
          <w:szCs w:val="28"/>
          <w:rPrChange w:id="116" w:author="Windows User" w:date="2021-05-24T22:35:00Z">
            <w:rPr>
              <w:sz w:val="24"/>
            </w:rPr>
          </w:rPrChange>
        </w:rPr>
        <w:pPrChange w:id="117" w:author="Windows User" w:date="2021-05-24T22:35:00Z">
          <w:pPr>
            <w:pStyle w:val="ListParagraph"/>
            <w:numPr>
              <w:ilvl w:val="1"/>
              <w:numId w:val="15"/>
            </w:numPr>
            <w:tabs>
              <w:tab w:val="left" w:pos="1147"/>
              <w:tab w:val="left" w:pos="1148"/>
            </w:tabs>
            <w:spacing w:before="239"/>
            <w:ind w:left="1147" w:hanging="360"/>
          </w:pPr>
        </w:pPrChange>
      </w:pPr>
      <w:r w:rsidRPr="00270C40">
        <w:rPr>
          <w:sz w:val="28"/>
          <w:szCs w:val="28"/>
          <w:rPrChange w:id="118" w:author="Windows User" w:date="2021-05-24T22:35:00Z">
            <w:rPr>
              <w:sz w:val="24"/>
            </w:rPr>
          </w:rPrChange>
        </w:rPr>
        <w:t>Microphone</w:t>
      </w:r>
    </w:p>
    <w:p w:rsidR="00DF3925" w:rsidRPr="00270C40" w:rsidRDefault="00DF3925">
      <w:pPr>
        <w:pStyle w:val="ListParagraph"/>
        <w:numPr>
          <w:ilvl w:val="1"/>
          <w:numId w:val="15"/>
        </w:numPr>
        <w:tabs>
          <w:tab w:val="left" w:pos="1147"/>
          <w:tab w:val="left" w:pos="1148"/>
        </w:tabs>
        <w:spacing w:before="239" w:line="360" w:lineRule="auto"/>
        <w:ind w:hanging="361"/>
        <w:rPr>
          <w:sz w:val="28"/>
          <w:szCs w:val="28"/>
          <w:rPrChange w:id="119" w:author="Windows User" w:date="2021-05-24T22:35:00Z">
            <w:rPr>
              <w:sz w:val="24"/>
            </w:rPr>
          </w:rPrChange>
        </w:rPr>
        <w:pPrChange w:id="120" w:author="Windows User" w:date="2021-05-24T22:35:00Z">
          <w:pPr>
            <w:pStyle w:val="ListParagraph"/>
            <w:numPr>
              <w:ilvl w:val="1"/>
              <w:numId w:val="15"/>
            </w:numPr>
            <w:tabs>
              <w:tab w:val="left" w:pos="1147"/>
              <w:tab w:val="left" w:pos="1148"/>
            </w:tabs>
            <w:spacing w:before="239"/>
            <w:ind w:left="1147" w:hanging="360"/>
          </w:pPr>
        </w:pPrChange>
      </w:pPr>
      <w:r w:rsidRPr="00270C40">
        <w:rPr>
          <w:sz w:val="28"/>
          <w:szCs w:val="28"/>
          <w:rPrChange w:id="121" w:author="Windows User" w:date="2021-05-24T22:35:00Z">
            <w:rPr>
              <w:sz w:val="24"/>
            </w:rPr>
          </w:rPrChange>
        </w:rPr>
        <w:t>Speaker</w:t>
      </w:r>
    </w:p>
    <w:p w:rsidR="00DF3925" w:rsidRPr="00270C40" w:rsidRDefault="00DF3925">
      <w:pPr>
        <w:tabs>
          <w:tab w:val="left" w:pos="1147"/>
          <w:tab w:val="left" w:pos="1148"/>
        </w:tabs>
        <w:spacing w:before="239" w:line="360" w:lineRule="auto"/>
        <w:ind w:left="786"/>
        <w:rPr>
          <w:sz w:val="28"/>
          <w:szCs w:val="28"/>
          <w:rPrChange w:id="122" w:author="Windows User" w:date="2021-05-24T22:35:00Z">
            <w:rPr>
              <w:sz w:val="24"/>
            </w:rPr>
          </w:rPrChange>
        </w:rPr>
        <w:pPrChange w:id="123" w:author="Windows User" w:date="2021-05-24T22:35:00Z">
          <w:pPr>
            <w:tabs>
              <w:tab w:val="left" w:pos="1147"/>
              <w:tab w:val="left" w:pos="1148"/>
            </w:tabs>
            <w:spacing w:before="239"/>
            <w:ind w:left="786"/>
          </w:pPr>
        </w:pPrChange>
      </w:pPr>
    </w:p>
    <w:p w:rsidR="00390E84" w:rsidRPr="00270C40" w:rsidRDefault="00390E84">
      <w:pPr>
        <w:pStyle w:val="BodyText"/>
        <w:spacing w:line="360" w:lineRule="auto"/>
        <w:rPr>
          <w:sz w:val="28"/>
          <w:szCs w:val="28"/>
        </w:rPr>
        <w:pPrChange w:id="124" w:author="Windows User" w:date="2021-05-24T22:35:00Z">
          <w:pPr>
            <w:pStyle w:val="BodyText"/>
          </w:pPr>
        </w:pPrChange>
      </w:pPr>
    </w:p>
    <w:p w:rsidR="00390E84" w:rsidRPr="00270C40" w:rsidRDefault="00390E84">
      <w:pPr>
        <w:pStyle w:val="BodyText"/>
        <w:spacing w:before="2" w:line="360" w:lineRule="auto"/>
        <w:rPr>
          <w:sz w:val="28"/>
          <w:szCs w:val="28"/>
          <w:rPrChange w:id="125" w:author="Windows User" w:date="2021-05-24T22:35:00Z">
            <w:rPr>
              <w:sz w:val="38"/>
            </w:rPr>
          </w:rPrChange>
        </w:rPr>
        <w:pPrChange w:id="126" w:author="Windows User" w:date="2021-05-24T22:35:00Z">
          <w:pPr>
            <w:pStyle w:val="BodyText"/>
            <w:spacing w:before="2"/>
          </w:pPr>
        </w:pPrChange>
      </w:pPr>
    </w:p>
    <w:p w:rsidR="00390E84" w:rsidRPr="00270C40" w:rsidRDefault="004C7A2A">
      <w:pPr>
        <w:pStyle w:val="Heading8"/>
        <w:numPr>
          <w:ilvl w:val="0"/>
          <w:numId w:val="15"/>
        </w:numPr>
        <w:tabs>
          <w:tab w:val="left" w:pos="864"/>
          <w:tab w:val="left" w:pos="865"/>
        </w:tabs>
        <w:spacing w:line="360" w:lineRule="auto"/>
        <w:ind w:hanging="362"/>
        <w:rPr>
          <w:sz w:val="28"/>
          <w:szCs w:val="28"/>
          <w:rPrChange w:id="127" w:author="Windows User" w:date="2021-05-24T22:35:00Z">
            <w:rPr/>
          </w:rPrChange>
        </w:rPr>
        <w:pPrChange w:id="128" w:author="Windows User" w:date="2021-05-24T22:35:00Z">
          <w:pPr>
            <w:pStyle w:val="Heading8"/>
            <w:numPr>
              <w:numId w:val="15"/>
            </w:numPr>
            <w:tabs>
              <w:tab w:val="left" w:pos="864"/>
              <w:tab w:val="left" w:pos="865"/>
            </w:tabs>
            <w:ind w:left="864" w:hanging="362"/>
          </w:pPr>
        </w:pPrChange>
      </w:pPr>
      <w:r w:rsidRPr="00270C40">
        <w:rPr>
          <w:sz w:val="28"/>
          <w:szCs w:val="28"/>
          <w:rPrChange w:id="129" w:author="Windows User" w:date="2021-05-24T22:35:00Z">
            <w:rPr/>
          </w:rPrChange>
        </w:rPr>
        <w:t>Software</w:t>
      </w:r>
      <w:ins w:id="130" w:author="Windows User" w:date="2021-05-24T22:36:00Z">
        <w:r w:rsidR="00270C40">
          <w:rPr>
            <w:sz w:val="28"/>
            <w:szCs w:val="28"/>
          </w:rPr>
          <w:t xml:space="preserve"> </w:t>
        </w:r>
      </w:ins>
      <w:r w:rsidRPr="00270C40">
        <w:rPr>
          <w:sz w:val="28"/>
          <w:szCs w:val="28"/>
          <w:rPrChange w:id="131" w:author="Windows User" w:date="2021-05-24T22:35:00Z">
            <w:rPr/>
          </w:rPrChange>
        </w:rPr>
        <w:t>requirements</w:t>
      </w:r>
      <w:ins w:id="132" w:author="Windows User" w:date="2021-05-24T22:36:00Z">
        <w:r w:rsidR="00270C40">
          <w:rPr>
            <w:sz w:val="28"/>
            <w:szCs w:val="28"/>
          </w:rPr>
          <w:t xml:space="preserve"> </w:t>
        </w:r>
      </w:ins>
      <w:r w:rsidRPr="00270C40">
        <w:rPr>
          <w:sz w:val="28"/>
          <w:szCs w:val="28"/>
          <w:rPrChange w:id="133" w:author="Windows User" w:date="2021-05-24T22:35:00Z">
            <w:rPr/>
          </w:rPrChange>
        </w:rPr>
        <w:t>:</w:t>
      </w:r>
    </w:p>
    <w:p w:rsidR="00390E84" w:rsidRPr="00270C40" w:rsidRDefault="00390E84">
      <w:pPr>
        <w:pStyle w:val="BodyText"/>
        <w:spacing w:before="9" w:line="360" w:lineRule="auto"/>
        <w:rPr>
          <w:b/>
          <w:sz w:val="28"/>
          <w:szCs w:val="28"/>
          <w:rPrChange w:id="134" w:author="Windows User" w:date="2021-05-24T22:35:00Z">
            <w:rPr>
              <w:b/>
              <w:sz w:val="20"/>
            </w:rPr>
          </w:rPrChange>
        </w:rPr>
        <w:pPrChange w:id="135" w:author="Windows User" w:date="2021-05-24T22:35:00Z">
          <w:pPr>
            <w:pStyle w:val="BodyText"/>
            <w:spacing w:before="9"/>
          </w:pPr>
        </w:pPrChange>
      </w:pPr>
    </w:p>
    <w:p w:rsidR="00390E84" w:rsidRPr="00270C40" w:rsidRDefault="004C7A2A">
      <w:pPr>
        <w:pStyle w:val="ListParagraph"/>
        <w:numPr>
          <w:ilvl w:val="1"/>
          <w:numId w:val="15"/>
        </w:numPr>
        <w:tabs>
          <w:tab w:val="left" w:pos="1291"/>
          <w:tab w:val="left" w:pos="1292"/>
        </w:tabs>
        <w:spacing w:before="1" w:line="360" w:lineRule="auto"/>
        <w:ind w:left="1291" w:hanging="361"/>
        <w:rPr>
          <w:sz w:val="28"/>
          <w:szCs w:val="28"/>
          <w:rPrChange w:id="136" w:author="Windows User" w:date="2021-05-24T22:35:00Z">
            <w:rPr>
              <w:sz w:val="24"/>
            </w:rPr>
          </w:rPrChange>
        </w:rPr>
        <w:pPrChange w:id="137" w:author="Windows User" w:date="2021-05-24T22:35:00Z">
          <w:pPr>
            <w:pStyle w:val="ListParagraph"/>
            <w:numPr>
              <w:ilvl w:val="1"/>
              <w:numId w:val="15"/>
            </w:numPr>
            <w:tabs>
              <w:tab w:val="left" w:pos="1291"/>
              <w:tab w:val="left" w:pos="1292"/>
            </w:tabs>
            <w:spacing w:before="1"/>
            <w:ind w:left="1291" w:hanging="360"/>
          </w:pPr>
        </w:pPrChange>
      </w:pPr>
      <w:r w:rsidRPr="00270C40">
        <w:rPr>
          <w:sz w:val="28"/>
          <w:szCs w:val="28"/>
          <w:rPrChange w:id="138" w:author="Windows User" w:date="2021-05-24T22:35:00Z">
            <w:rPr>
              <w:sz w:val="24"/>
            </w:rPr>
          </w:rPrChange>
        </w:rPr>
        <w:t>Operating</w:t>
      </w:r>
      <w:ins w:id="139" w:author="Windows User" w:date="2021-05-24T22:36:00Z">
        <w:r w:rsidR="00270C40">
          <w:rPr>
            <w:sz w:val="28"/>
            <w:szCs w:val="28"/>
          </w:rPr>
          <w:t xml:space="preserve"> </w:t>
        </w:r>
      </w:ins>
      <w:r w:rsidRPr="00270C40">
        <w:rPr>
          <w:sz w:val="28"/>
          <w:szCs w:val="28"/>
          <w:rPrChange w:id="140" w:author="Windows User" w:date="2021-05-24T22:35:00Z">
            <w:rPr>
              <w:sz w:val="24"/>
            </w:rPr>
          </w:rPrChange>
        </w:rPr>
        <w:t>System</w:t>
      </w:r>
      <w:ins w:id="141" w:author="Windows User" w:date="2021-05-24T22:36:00Z">
        <w:r w:rsidR="00270C40">
          <w:rPr>
            <w:sz w:val="28"/>
            <w:szCs w:val="28"/>
          </w:rPr>
          <w:t xml:space="preserve"> </w:t>
        </w:r>
      </w:ins>
      <w:r w:rsidRPr="00270C40">
        <w:rPr>
          <w:sz w:val="28"/>
          <w:szCs w:val="28"/>
          <w:rPrChange w:id="142" w:author="Windows User" w:date="2021-05-24T22:35:00Z">
            <w:rPr>
              <w:sz w:val="24"/>
            </w:rPr>
          </w:rPrChange>
        </w:rPr>
        <w:t>–</w:t>
      </w:r>
      <w:ins w:id="143" w:author="Windows User" w:date="2021-05-24T22:36:00Z">
        <w:r w:rsidR="00270C40">
          <w:rPr>
            <w:sz w:val="28"/>
            <w:szCs w:val="28"/>
          </w:rPr>
          <w:t xml:space="preserve"> </w:t>
        </w:r>
      </w:ins>
      <w:r w:rsidRPr="00270C40">
        <w:rPr>
          <w:sz w:val="28"/>
          <w:szCs w:val="28"/>
          <w:rPrChange w:id="144" w:author="Windows User" w:date="2021-05-24T22:35:00Z">
            <w:rPr>
              <w:sz w:val="24"/>
            </w:rPr>
          </w:rPrChange>
        </w:rPr>
        <w:t>Windows7</w:t>
      </w:r>
      <w:ins w:id="145" w:author="Windows User" w:date="2021-05-24T22:36:00Z">
        <w:r w:rsidR="00270C40">
          <w:rPr>
            <w:sz w:val="28"/>
            <w:szCs w:val="28"/>
          </w:rPr>
          <w:t xml:space="preserve"> </w:t>
        </w:r>
      </w:ins>
      <w:r w:rsidRPr="00270C40">
        <w:rPr>
          <w:sz w:val="28"/>
          <w:szCs w:val="28"/>
          <w:rPrChange w:id="146" w:author="Windows User" w:date="2021-05-24T22:35:00Z">
            <w:rPr>
              <w:sz w:val="24"/>
            </w:rPr>
          </w:rPrChange>
        </w:rPr>
        <w:t>or</w:t>
      </w:r>
      <w:ins w:id="147" w:author="Windows User" w:date="2021-05-24T22:36:00Z">
        <w:r w:rsidR="00270C40">
          <w:rPr>
            <w:sz w:val="28"/>
            <w:szCs w:val="28"/>
          </w:rPr>
          <w:t xml:space="preserve"> </w:t>
        </w:r>
      </w:ins>
      <w:r w:rsidRPr="00270C40">
        <w:rPr>
          <w:sz w:val="28"/>
          <w:szCs w:val="28"/>
          <w:rPrChange w:id="148" w:author="Windows User" w:date="2021-05-24T22:35:00Z">
            <w:rPr>
              <w:sz w:val="24"/>
            </w:rPr>
          </w:rPrChange>
        </w:rPr>
        <w:t>higher.</w:t>
      </w:r>
    </w:p>
    <w:p w:rsidR="00390E84" w:rsidRPr="00270C40" w:rsidRDefault="004C7A2A">
      <w:pPr>
        <w:pStyle w:val="ListParagraph"/>
        <w:numPr>
          <w:ilvl w:val="1"/>
          <w:numId w:val="15"/>
        </w:numPr>
        <w:tabs>
          <w:tab w:val="left" w:pos="1291"/>
          <w:tab w:val="left" w:pos="1292"/>
        </w:tabs>
        <w:spacing w:before="239" w:line="360" w:lineRule="auto"/>
        <w:ind w:left="1291" w:hanging="361"/>
        <w:rPr>
          <w:sz w:val="28"/>
          <w:szCs w:val="28"/>
          <w:rPrChange w:id="149" w:author="Windows User" w:date="2021-05-24T22:35:00Z">
            <w:rPr>
              <w:sz w:val="24"/>
            </w:rPr>
          </w:rPrChange>
        </w:rPr>
        <w:pPrChange w:id="150" w:author="Windows User" w:date="2021-05-24T22:35:00Z">
          <w:pPr>
            <w:pStyle w:val="ListParagraph"/>
            <w:numPr>
              <w:ilvl w:val="1"/>
              <w:numId w:val="15"/>
            </w:numPr>
            <w:tabs>
              <w:tab w:val="left" w:pos="1291"/>
              <w:tab w:val="left" w:pos="1292"/>
            </w:tabs>
            <w:spacing w:before="239"/>
            <w:ind w:left="1291" w:hanging="360"/>
          </w:pPr>
        </w:pPrChange>
      </w:pPr>
      <w:r w:rsidRPr="00270C40">
        <w:rPr>
          <w:sz w:val="28"/>
          <w:szCs w:val="28"/>
          <w:rPrChange w:id="151" w:author="Windows User" w:date="2021-05-24T22:35:00Z">
            <w:rPr>
              <w:sz w:val="24"/>
            </w:rPr>
          </w:rPrChange>
        </w:rPr>
        <w:t>Python3</w:t>
      </w:r>
    </w:p>
    <w:p w:rsidR="00390E84" w:rsidRPr="00270C40" w:rsidRDefault="00390E84">
      <w:pPr>
        <w:spacing w:line="360" w:lineRule="auto"/>
        <w:rPr>
          <w:sz w:val="28"/>
          <w:szCs w:val="28"/>
          <w:rPrChange w:id="152" w:author="Windows User" w:date="2021-05-24T22:35:00Z">
            <w:rPr>
              <w:sz w:val="24"/>
            </w:rPr>
          </w:rPrChange>
        </w:rPr>
        <w:pPrChange w:id="153" w:author="Windows User" w:date="2021-05-24T22:35:00Z">
          <w:pPr/>
        </w:pPrChange>
      </w:pPr>
    </w:p>
    <w:p w:rsidR="00551AD1" w:rsidRPr="00270C40" w:rsidRDefault="00551AD1">
      <w:pPr>
        <w:pStyle w:val="ListParagraph"/>
        <w:numPr>
          <w:ilvl w:val="0"/>
          <w:numId w:val="34"/>
        </w:numPr>
        <w:spacing w:line="360" w:lineRule="auto"/>
        <w:rPr>
          <w:sz w:val="28"/>
          <w:szCs w:val="28"/>
          <w:rPrChange w:id="154" w:author="Windows User" w:date="2021-05-24T22:35:00Z">
            <w:rPr>
              <w:sz w:val="24"/>
            </w:rPr>
          </w:rPrChange>
        </w:rPr>
        <w:pPrChange w:id="155" w:author="Windows User" w:date="2021-05-24T22:35:00Z">
          <w:pPr>
            <w:pStyle w:val="ListParagraph"/>
            <w:numPr>
              <w:numId w:val="34"/>
            </w:numPr>
            <w:ind w:left="1290" w:hanging="360"/>
          </w:pPr>
        </w:pPrChange>
      </w:pPr>
      <w:r w:rsidRPr="00270C40">
        <w:rPr>
          <w:sz w:val="28"/>
          <w:szCs w:val="28"/>
          <w:rPrChange w:id="156" w:author="Windows User" w:date="2021-05-24T22:35:00Z">
            <w:rPr>
              <w:sz w:val="24"/>
            </w:rPr>
          </w:rPrChange>
        </w:rPr>
        <w:t>Xampp server</w:t>
      </w:r>
    </w:p>
    <w:p w:rsidR="00551AD1" w:rsidRPr="00270C40" w:rsidRDefault="00551AD1">
      <w:pPr>
        <w:spacing w:line="360" w:lineRule="auto"/>
        <w:rPr>
          <w:sz w:val="28"/>
          <w:szCs w:val="28"/>
          <w:rPrChange w:id="157" w:author="Windows User" w:date="2021-05-24T22:35:00Z">
            <w:rPr>
              <w:sz w:val="24"/>
            </w:rPr>
          </w:rPrChange>
        </w:rPr>
        <w:pPrChange w:id="158" w:author="Windows User" w:date="2021-05-24T22:35:00Z">
          <w:pPr/>
        </w:pPrChange>
      </w:pPr>
    </w:p>
    <w:p w:rsidR="004712D6" w:rsidRDefault="00551AD1">
      <w:pPr>
        <w:pStyle w:val="ListParagraph"/>
        <w:numPr>
          <w:ilvl w:val="0"/>
          <w:numId w:val="34"/>
        </w:numPr>
        <w:spacing w:line="360" w:lineRule="auto"/>
        <w:rPr>
          <w:sz w:val="28"/>
          <w:szCs w:val="28"/>
          <w:rPrChange w:id="159" w:author="Windows User" w:date="2021-05-24T22:35:00Z">
            <w:rPr>
              <w:sz w:val="24"/>
            </w:rPr>
          </w:rPrChange>
        </w:rPr>
        <w:sectPr w:rsidR="004712D6">
          <w:pgSz w:w="11910" w:h="16840"/>
          <w:pgMar w:top="1340" w:right="1300" w:bottom="1260" w:left="1220" w:header="727" w:footer="1069" w:gutter="0"/>
          <w:cols w:space="720"/>
        </w:sectPr>
        <w:pPrChange w:id="160" w:author="Windows User" w:date="2021-05-24T22:35:00Z">
          <w:pPr>
            <w:pStyle w:val="ListParagraph"/>
            <w:numPr>
              <w:numId w:val="34"/>
            </w:numPr>
            <w:ind w:left="1290" w:hanging="360"/>
          </w:pPr>
        </w:pPrChange>
      </w:pPr>
      <w:r w:rsidRPr="00270C40">
        <w:rPr>
          <w:sz w:val="28"/>
          <w:szCs w:val="28"/>
          <w:rPrChange w:id="161" w:author="Windows User" w:date="2021-05-24T22:35:00Z">
            <w:rPr>
              <w:sz w:val="24"/>
            </w:rPr>
          </w:rPrChange>
        </w:rPr>
        <w:t>Mysql database</w:t>
      </w:r>
    </w:p>
    <w:p w:rsidR="00390E84" w:rsidRDefault="004C7A2A">
      <w:pPr>
        <w:pStyle w:val="Heading2"/>
        <w:numPr>
          <w:ilvl w:val="0"/>
          <w:numId w:val="16"/>
        </w:numPr>
        <w:tabs>
          <w:tab w:val="left" w:pos="663"/>
        </w:tabs>
        <w:ind w:left="662" w:hanging="443"/>
        <w:jc w:val="left"/>
      </w:pPr>
      <w:r>
        <w:lastRenderedPageBreak/>
        <w:t>Functional</w:t>
      </w:r>
      <w:ins w:id="162" w:author="Windows User" w:date="2021-05-24T22:36:00Z">
        <w:r w:rsidR="00270C40">
          <w:t xml:space="preserve"> </w:t>
        </w:r>
      </w:ins>
      <w:r>
        <w:t>Requirements:</w:t>
      </w:r>
    </w:p>
    <w:p w:rsidR="00390E84" w:rsidRDefault="00390E84">
      <w:pPr>
        <w:pStyle w:val="BodyText"/>
        <w:spacing w:before="1"/>
        <w:rPr>
          <w:sz w:val="39"/>
        </w:rPr>
      </w:pPr>
    </w:p>
    <w:p w:rsidR="00390E84" w:rsidRPr="00270C40" w:rsidRDefault="00321418">
      <w:pPr>
        <w:pStyle w:val="Heading7"/>
        <w:numPr>
          <w:ilvl w:val="0"/>
          <w:numId w:val="14"/>
        </w:numPr>
        <w:tabs>
          <w:tab w:val="left" w:pos="974"/>
          <w:tab w:val="left" w:pos="975"/>
        </w:tabs>
        <w:spacing w:line="360" w:lineRule="auto"/>
        <w:rPr>
          <w:rPrChange w:id="163" w:author="Windows User" w:date="2021-05-24T22:36:00Z">
            <w:rPr>
              <w:sz w:val="32"/>
            </w:rPr>
          </w:rPrChange>
        </w:rPr>
        <w:pPrChange w:id="164" w:author="Windows User" w:date="2021-05-24T22:36:00Z">
          <w:pPr>
            <w:pStyle w:val="Heading7"/>
            <w:numPr>
              <w:numId w:val="14"/>
            </w:numPr>
            <w:tabs>
              <w:tab w:val="left" w:pos="974"/>
              <w:tab w:val="left" w:pos="975"/>
            </w:tabs>
            <w:ind w:left="974" w:hanging="361"/>
          </w:pPr>
        </w:pPrChange>
      </w:pPr>
      <w:r w:rsidRPr="00270C40">
        <w:rPr>
          <w:rPrChange w:id="165" w:author="Windows User" w:date="2021-05-24T22:36:00Z">
            <w:rPr>
              <w:sz w:val="32"/>
            </w:rPr>
          </w:rPrChange>
        </w:rPr>
        <w:t>User Login</w:t>
      </w:r>
    </w:p>
    <w:p w:rsidR="00321418" w:rsidRPr="00270C40" w:rsidRDefault="005F4A8C">
      <w:pPr>
        <w:pStyle w:val="BodyText"/>
        <w:spacing w:before="209" w:line="360" w:lineRule="auto"/>
        <w:ind w:left="614" w:right="144" w:firstLine="590"/>
        <w:jc w:val="both"/>
        <w:rPr>
          <w:sz w:val="28"/>
          <w:szCs w:val="28"/>
          <w:rPrChange w:id="166" w:author="Windows User" w:date="2021-05-24T22:36:00Z">
            <w:rPr>
              <w:sz w:val="28"/>
            </w:rPr>
          </w:rPrChange>
        </w:rPr>
        <w:pPrChange w:id="167" w:author="Windows User" w:date="2021-05-24T22:36:00Z">
          <w:pPr>
            <w:pStyle w:val="BodyText"/>
            <w:spacing w:before="209" w:line="276" w:lineRule="auto"/>
            <w:ind w:left="614" w:right="144" w:firstLine="590"/>
            <w:jc w:val="both"/>
          </w:pPr>
        </w:pPrChange>
      </w:pPr>
      <w:r w:rsidRPr="00270C40">
        <w:rPr>
          <w:sz w:val="28"/>
          <w:szCs w:val="28"/>
        </w:rPr>
        <w:t xml:space="preserve">The admin </w:t>
      </w:r>
      <w:r w:rsidR="00BB22EF" w:rsidRPr="00270C40">
        <w:rPr>
          <w:sz w:val="28"/>
          <w:szCs w:val="28"/>
        </w:rPr>
        <w:t>t</w:t>
      </w:r>
      <w:r w:rsidR="00321418" w:rsidRPr="00270C40">
        <w:rPr>
          <w:sz w:val="28"/>
          <w:szCs w:val="28"/>
        </w:rPr>
        <w:t xml:space="preserve">ried to make the login process a </w:t>
      </w:r>
      <w:r w:rsidR="00970D33" w:rsidRPr="00270C40">
        <w:rPr>
          <w:sz w:val="28"/>
          <w:szCs w:val="28"/>
        </w:rPr>
        <w:t>little</w:t>
      </w:r>
      <w:r w:rsidR="00321418" w:rsidRPr="00270C40">
        <w:rPr>
          <w:sz w:val="28"/>
          <w:szCs w:val="28"/>
        </w:rPr>
        <w:t xml:space="preserve"> more secure by adding the Security number. The user spea</w:t>
      </w:r>
      <w:r w:rsidR="00321418" w:rsidRPr="004712D6">
        <w:rPr>
          <w:sz w:val="28"/>
          <w:szCs w:val="28"/>
        </w:rPr>
        <w:t>ks his name which will be his user id</w:t>
      </w:r>
      <w:r w:rsidR="00970D33" w:rsidRPr="004712D6">
        <w:rPr>
          <w:sz w:val="28"/>
          <w:szCs w:val="28"/>
        </w:rPr>
        <w:t xml:space="preserve"> after which the system will ask the user for a security number that only user is supposed to know. If the user id and the corresponding security number matches then the system will log in the</w:t>
      </w:r>
      <w:r w:rsidR="00372A01" w:rsidRPr="004712D6">
        <w:rPr>
          <w:sz w:val="28"/>
          <w:szCs w:val="28"/>
        </w:rPr>
        <w:t xml:space="preserve"> user to email dashboard. If</w:t>
      </w:r>
      <w:r w:rsidR="00970D33" w:rsidRPr="00A01FBA">
        <w:rPr>
          <w:sz w:val="28"/>
          <w:szCs w:val="28"/>
        </w:rPr>
        <w:t xml:space="preserve"> it doesn’t match then</w:t>
      </w:r>
      <w:r w:rsidR="004111B4" w:rsidRPr="00270C40">
        <w:rPr>
          <w:sz w:val="28"/>
          <w:szCs w:val="28"/>
          <w:rPrChange w:id="168" w:author="Windows User" w:date="2021-05-24T22:36:00Z">
            <w:rPr>
              <w:sz w:val="28"/>
            </w:rPr>
          </w:rPrChange>
        </w:rPr>
        <w:t xml:space="preserve"> the</w:t>
      </w:r>
      <w:r w:rsidR="00970D33" w:rsidRPr="00270C40">
        <w:rPr>
          <w:sz w:val="28"/>
          <w:szCs w:val="28"/>
          <w:rPrChange w:id="169" w:author="Windows User" w:date="2021-05-24T22:36:00Z">
            <w:rPr>
              <w:sz w:val="28"/>
            </w:rPr>
          </w:rPrChange>
        </w:rPr>
        <w:t xml:space="preserve"> system will </w:t>
      </w:r>
      <w:r w:rsidR="004111B4" w:rsidRPr="00270C40">
        <w:rPr>
          <w:sz w:val="28"/>
          <w:szCs w:val="28"/>
          <w:rPrChange w:id="170" w:author="Windows User" w:date="2021-05-24T22:36:00Z">
            <w:rPr>
              <w:sz w:val="28"/>
            </w:rPr>
          </w:rPrChange>
        </w:rPr>
        <w:t>send the user back to “login” or “</w:t>
      </w:r>
      <w:r w:rsidR="00970D33" w:rsidRPr="00270C40">
        <w:rPr>
          <w:sz w:val="28"/>
          <w:szCs w:val="28"/>
          <w:rPrChange w:id="171" w:author="Windows User" w:date="2021-05-24T22:36:00Z">
            <w:rPr>
              <w:sz w:val="28"/>
            </w:rPr>
          </w:rPrChange>
        </w:rPr>
        <w:t>exit</w:t>
      </w:r>
      <w:r w:rsidR="004111B4" w:rsidRPr="00270C40">
        <w:rPr>
          <w:sz w:val="28"/>
          <w:szCs w:val="28"/>
          <w:rPrChange w:id="172" w:author="Windows User" w:date="2021-05-24T22:36:00Z">
            <w:rPr>
              <w:sz w:val="28"/>
            </w:rPr>
          </w:rPrChange>
        </w:rPr>
        <w:t>” option.</w:t>
      </w:r>
    </w:p>
    <w:p w:rsidR="00390E84" w:rsidRPr="00270C40" w:rsidRDefault="00390E84">
      <w:pPr>
        <w:pStyle w:val="BodyText"/>
        <w:spacing w:line="360" w:lineRule="auto"/>
        <w:rPr>
          <w:sz w:val="28"/>
          <w:szCs w:val="28"/>
          <w:rPrChange w:id="173" w:author="Windows User" w:date="2021-05-24T22:36:00Z">
            <w:rPr>
              <w:sz w:val="28"/>
            </w:rPr>
          </w:rPrChange>
        </w:rPr>
        <w:pPrChange w:id="174" w:author="Windows User" w:date="2021-05-24T22:36:00Z">
          <w:pPr>
            <w:pStyle w:val="BodyText"/>
          </w:pPr>
        </w:pPrChange>
      </w:pPr>
    </w:p>
    <w:p w:rsidR="00390E84" w:rsidRPr="00270C40" w:rsidRDefault="00321418">
      <w:pPr>
        <w:pStyle w:val="Heading7"/>
        <w:numPr>
          <w:ilvl w:val="0"/>
          <w:numId w:val="14"/>
        </w:numPr>
        <w:tabs>
          <w:tab w:val="left" w:pos="974"/>
          <w:tab w:val="left" w:pos="975"/>
        </w:tabs>
        <w:spacing w:before="221" w:line="360" w:lineRule="auto"/>
        <w:rPr>
          <w:rPrChange w:id="175" w:author="Windows User" w:date="2021-05-24T22:36:00Z">
            <w:rPr>
              <w:sz w:val="32"/>
            </w:rPr>
          </w:rPrChange>
        </w:rPr>
        <w:pPrChange w:id="176" w:author="Windows User" w:date="2021-05-24T22:36:00Z">
          <w:pPr>
            <w:pStyle w:val="Heading7"/>
            <w:numPr>
              <w:numId w:val="14"/>
            </w:numPr>
            <w:tabs>
              <w:tab w:val="left" w:pos="974"/>
              <w:tab w:val="left" w:pos="975"/>
            </w:tabs>
            <w:spacing w:before="221"/>
            <w:ind w:left="974" w:hanging="361"/>
          </w:pPr>
        </w:pPrChange>
      </w:pPr>
      <w:r w:rsidRPr="00270C40">
        <w:rPr>
          <w:rPrChange w:id="177" w:author="Windows User" w:date="2021-05-24T22:36:00Z">
            <w:rPr>
              <w:sz w:val="32"/>
            </w:rPr>
          </w:rPrChange>
        </w:rPr>
        <w:t>Compose the mail</w:t>
      </w:r>
    </w:p>
    <w:p w:rsidR="00321418" w:rsidRPr="00270C40" w:rsidRDefault="00321418">
      <w:pPr>
        <w:pStyle w:val="Heading7"/>
        <w:tabs>
          <w:tab w:val="left" w:pos="974"/>
          <w:tab w:val="left" w:pos="975"/>
        </w:tabs>
        <w:spacing w:before="221" w:line="360" w:lineRule="auto"/>
        <w:ind w:left="613"/>
        <w:rPr>
          <w:rPrChange w:id="178" w:author="Windows User" w:date="2021-05-24T22:36:00Z">
            <w:rPr>
              <w:sz w:val="32"/>
            </w:rPr>
          </w:rPrChange>
        </w:rPr>
        <w:pPrChange w:id="179" w:author="Windows User" w:date="2021-05-24T22:36:00Z">
          <w:pPr>
            <w:pStyle w:val="Heading7"/>
            <w:tabs>
              <w:tab w:val="left" w:pos="974"/>
              <w:tab w:val="left" w:pos="975"/>
            </w:tabs>
            <w:spacing w:before="221"/>
            <w:ind w:left="613"/>
          </w:pPr>
        </w:pPrChange>
      </w:pPr>
    </w:p>
    <w:p w:rsidR="007558B4" w:rsidRPr="00270C40" w:rsidRDefault="00970D33">
      <w:pPr>
        <w:pStyle w:val="BodyText"/>
        <w:spacing w:line="360" w:lineRule="auto"/>
        <w:ind w:left="720" w:firstLine="720"/>
        <w:jc w:val="both"/>
        <w:rPr>
          <w:sz w:val="28"/>
          <w:szCs w:val="28"/>
          <w:rPrChange w:id="180" w:author="Windows User" w:date="2021-05-24T22:36:00Z">
            <w:rPr>
              <w:sz w:val="28"/>
            </w:rPr>
          </w:rPrChange>
        </w:rPr>
        <w:pPrChange w:id="181" w:author="Windows User" w:date="2021-05-24T22:36:00Z">
          <w:pPr>
            <w:pStyle w:val="BodyText"/>
            <w:ind w:left="720" w:firstLine="720"/>
            <w:jc w:val="both"/>
          </w:pPr>
        </w:pPrChange>
      </w:pPr>
      <w:r w:rsidRPr="00270C40">
        <w:rPr>
          <w:sz w:val="28"/>
          <w:szCs w:val="28"/>
        </w:rPr>
        <w:t>The system will ask for the recipient</w:t>
      </w:r>
      <w:r w:rsidR="00372A01" w:rsidRPr="00270C40">
        <w:rPr>
          <w:sz w:val="28"/>
          <w:szCs w:val="28"/>
        </w:rPr>
        <w:t>’</w:t>
      </w:r>
      <w:r w:rsidRPr="00270C40">
        <w:rPr>
          <w:sz w:val="28"/>
          <w:szCs w:val="28"/>
        </w:rPr>
        <w:t>s</w:t>
      </w:r>
      <w:r w:rsidR="00372A01" w:rsidRPr="00270C40">
        <w:rPr>
          <w:sz w:val="28"/>
          <w:szCs w:val="28"/>
        </w:rPr>
        <w:t xml:space="preserve"> name</w:t>
      </w:r>
      <w:r w:rsidRPr="00270C40">
        <w:rPr>
          <w:sz w:val="28"/>
          <w:szCs w:val="28"/>
        </w:rPr>
        <w:t>. The recipient</w:t>
      </w:r>
      <w:r w:rsidR="00372A01" w:rsidRPr="00270C40">
        <w:rPr>
          <w:sz w:val="28"/>
          <w:szCs w:val="28"/>
        </w:rPr>
        <w:t>’</w:t>
      </w:r>
      <w:r w:rsidRPr="00270C40">
        <w:rPr>
          <w:sz w:val="28"/>
          <w:szCs w:val="28"/>
        </w:rPr>
        <w:t xml:space="preserve">s name is actually stored in the system </w:t>
      </w:r>
      <w:r w:rsidR="002728FF" w:rsidRPr="004712D6">
        <w:rPr>
          <w:sz w:val="28"/>
          <w:szCs w:val="28"/>
        </w:rPr>
        <w:t>under the</w:t>
      </w:r>
      <w:r w:rsidR="00DC1835">
        <w:rPr>
          <w:sz w:val="28"/>
          <w:szCs w:val="28"/>
        </w:rPr>
        <w:t xml:space="preserve"> </w:t>
      </w:r>
      <w:r w:rsidR="004111B4" w:rsidRPr="004712D6">
        <w:rPr>
          <w:sz w:val="28"/>
          <w:szCs w:val="28"/>
        </w:rPr>
        <w:t>r</w:t>
      </w:r>
      <w:r w:rsidRPr="004712D6">
        <w:rPr>
          <w:sz w:val="28"/>
          <w:szCs w:val="28"/>
        </w:rPr>
        <w:t xml:space="preserve">name. The </w:t>
      </w:r>
      <w:r w:rsidR="004111B4" w:rsidRPr="004712D6">
        <w:rPr>
          <w:sz w:val="28"/>
          <w:szCs w:val="28"/>
        </w:rPr>
        <w:t>system will search for the r</w:t>
      </w:r>
      <w:r w:rsidRPr="004712D6">
        <w:rPr>
          <w:sz w:val="28"/>
          <w:szCs w:val="28"/>
        </w:rPr>
        <w:t xml:space="preserve">name in the database and add its corresponding email id in the </w:t>
      </w:r>
      <w:r w:rsidR="00F846BB" w:rsidRPr="00A01FBA">
        <w:rPr>
          <w:sz w:val="28"/>
          <w:szCs w:val="28"/>
        </w:rPr>
        <w:t>recipient’s</w:t>
      </w:r>
      <w:r w:rsidR="004111B4" w:rsidRPr="002B65C4">
        <w:rPr>
          <w:sz w:val="28"/>
          <w:szCs w:val="28"/>
        </w:rPr>
        <w:t xml:space="preserve"> section</w:t>
      </w:r>
      <w:r w:rsidRPr="00270C40">
        <w:rPr>
          <w:sz w:val="28"/>
          <w:szCs w:val="28"/>
          <w:rPrChange w:id="182" w:author="Windows User" w:date="2021-05-24T22:36:00Z">
            <w:rPr>
              <w:sz w:val="28"/>
            </w:rPr>
          </w:rPrChange>
        </w:rPr>
        <w:t xml:space="preserve"> of the mail. The </w:t>
      </w:r>
      <w:r w:rsidR="004C7A2A" w:rsidRPr="00270C40">
        <w:rPr>
          <w:sz w:val="28"/>
          <w:szCs w:val="28"/>
          <w:rPrChange w:id="183" w:author="Windows User" w:date="2021-05-24T22:36:00Z">
            <w:rPr>
              <w:sz w:val="28"/>
            </w:rPr>
          </w:rPrChange>
        </w:rPr>
        <w:t>system</w:t>
      </w:r>
      <w:r w:rsidR="00321418" w:rsidRPr="00270C40">
        <w:rPr>
          <w:sz w:val="28"/>
          <w:szCs w:val="28"/>
          <w:rPrChange w:id="184" w:author="Windows User" w:date="2021-05-24T22:36:00Z">
            <w:rPr>
              <w:sz w:val="28"/>
            </w:rPr>
          </w:rPrChange>
        </w:rPr>
        <w:t xml:space="preserve"> will use the </w:t>
      </w:r>
      <w:r w:rsidR="004111B4" w:rsidRPr="00270C40">
        <w:rPr>
          <w:sz w:val="28"/>
          <w:szCs w:val="28"/>
          <w:rPrChange w:id="185" w:author="Windows User" w:date="2021-05-24T22:36:00Z">
            <w:rPr>
              <w:sz w:val="28"/>
            </w:rPr>
          </w:rPrChange>
        </w:rPr>
        <w:t>Google</w:t>
      </w:r>
      <w:r w:rsidR="00321418" w:rsidRPr="00270C40">
        <w:rPr>
          <w:sz w:val="28"/>
          <w:szCs w:val="28"/>
          <w:rPrChange w:id="186" w:author="Windows User" w:date="2021-05-24T22:36:00Z">
            <w:rPr>
              <w:sz w:val="28"/>
            </w:rPr>
          </w:rPrChange>
        </w:rPr>
        <w:t xml:space="preserve"> text to speech API to convert he speech of user into text and add it to the body of the mail. If the user wishes to change the body of the mail in </w:t>
      </w:r>
      <w:r w:rsidR="00E104B1" w:rsidRPr="00270C40">
        <w:rPr>
          <w:sz w:val="28"/>
          <w:szCs w:val="28"/>
          <w:rPrChange w:id="187" w:author="Windows User" w:date="2021-05-24T22:36:00Z">
            <w:rPr>
              <w:sz w:val="28"/>
            </w:rPr>
          </w:rPrChange>
        </w:rPr>
        <w:t>mid-sentence</w:t>
      </w:r>
      <w:r w:rsidR="00321418" w:rsidRPr="00270C40">
        <w:rPr>
          <w:sz w:val="28"/>
          <w:szCs w:val="28"/>
          <w:rPrChange w:id="188" w:author="Windows User" w:date="2021-05-24T22:36:00Z">
            <w:rPr>
              <w:sz w:val="28"/>
            </w:rPr>
          </w:rPrChange>
        </w:rPr>
        <w:t xml:space="preserve"> he/she can say “change” and the system will rewrite the body. After the user </w:t>
      </w:r>
      <w:r w:rsidR="00E104B1" w:rsidRPr="00270C40">
        <w:rPr>
          <w:sz w:val="28"/>
          <w:szCs w:val="28"/>
          <w:rPrChange w:id="189" w:author="Windows User" w:date="2021-05-24T22:36:00Z">
            <w:rPr>
              <w:sz w:val="28"/>
            </w:rPr>
          </w:rPrChange>
        </w:rPr>
        <w:t>has finished</w:t>
      </w:r>
      <w:r w:rsidR="00321418" w:rsidRPr="00270C40">
        <w:rPr>
          <w:sz w:val="28"/>
          <w:szCs w:val="28"/>
          <w:rPrChange w:id="190" w:author="Windows User" w:date="2021-05-24T22:36:00Z">
            <w:rPr>
              <w:sz w:val="28"/>
            </w:rPr>
          </w:rPrChange>
        </w:rPr>
        <w:t xml:space="preserve"> speaking it will send the mail to the recipient and logout the user from the system.</w:t>
      </w:r>
    </w:p>
    <w:p w:rsidR="00AB1658" w:rsidRPr="00270C40" w:rsidRDefault="00AB1658">
      <w:pPr>
        <w:pStyle w:val="BodyText"/>
        <w:spacing w:line="360" w:lineRule="auto"/>
        <w:ind w:left="599"/>
        <w:rPr>
          <w:sz w:val="28"/>
          <w:szCs w:val="28"/>
          <w:rPrChange w:id="191" w:author="Windows User" w:date="2021-05-24T22:36:00Z">
            <w:rPr>
              <w:sz w:val="28"/>
            </w:rPr>
          </w:rPrChange>
        </w:rPr>
        <w:pPrChange w:id="192" w:author="Windows User" w:date="2021-05-24T22:36:00Z">
          <w:pPr>
            <w:pStyle w:val="BodyText"/>
            <w:ind w:left="599"/>
          </w:pPr>
        </w:pPrChange>
      </w:pPr>
    </w:p>
    <w:p w:rsidR="00AB1658" w:rsidRPr="00270C40" w:rsidRDefault="00AB1658">
      <w:pPr>
        <w:pStyle w:val="BodyText"/>
        <w:numPr>
          <w:ilvl w:val="0"/>
          <w:numId w:val="32"/>
        </w:numPr>
        <w:spacing w:line="360" w:lineRule="auto"/>
        <w:rPr>
          <w:sz w:val="28"/>
          <w:szCs w:val="28"/>
          <w:rPrChange w:id="193" w:author="Windows User" w:date="2021-05-24T22:36:00Z">
            <w:rPr>
              <w:sz w:val="28"/>
            </w:rPr>
          </w:rPrChange>
        </w:rPr>
        <w:pPrChange w:id="194" w:author="Windows User" w:date="2021-05-24T22:36:00Z">
          <w:pPr>
            <w:pStyle w:val="BodyText"/>
            <w:numPr>
              <w:numId w:val="32"/>
            </w:numPr>
            <w:ind w:left="720" w:hanging="360"/>
          </w:pPr>
        </w:pPrChange>
      </w:pPr>
      <w:r w:rsidRPr="00270C40">
        <w:rPr>
          <w:sz w:val="28"/>
          <w:szCs w:val="28"/>
          <w:rPrChange w:id="195" w:author="Windows User" w:date="2021-05-24T22:36:00Z">
            <w:rPr>
              <w:sz w:val="28"/>
            </w:rPr>
          </w:rPrChange>
        </w:rPr>
        <w:t>Read the inbox</w:t>
      </w:r>
    </w:p>
    <w:p w:rsidR="001A4EFA" w:rsidRPr="00270C40" w:rsidRDefault="001A4EFA">
      <w:pPr>
        <w:pStyle w:val="BodyText"/>
        <w:spacing w:line="360" w:lineRule="auto"/>
        <w:ind w:left="720"/>
        <w:rPr>
          <w:sz w:val="28"/>
          <w:szCs w:val="28"/>
          <w:rPrChange w:id="196" w:author="Windows User" w:date="2021-05-24T22:36:00Z">
            <w:rPr>
              <w:sz w:val="28"/>
            </w:rPr>
          </w:rPrChange>
        </w:rPr>
        <w:pPrChange w:id="197" w:author="Windows User" w:date="2021-05-24T22:36:00Z">
          <w:pPr>
            <w:pStyle w:val="BodyText"/>
            <w:ind w:left="720"/>
          </w:pPr>
        </w:pPrChange>
      </w:pPr>
    </w:p>
    <w:p w:rsidR="00AB1658" w:rsidRPr="00270C40" w:rsidRDefault="00AB1658">
      <w:pPr>
        <w:pStyle w:val="BodyText"/>
        <w:spacing w:line="360" w:lineRule="auto"/>
        <w:ind w:left="1319"/>
        <w:rPr>
          <w:sz w:val="28"/>
          <w:szCs w:val="28"/>
          <w:rPrChange w:id="198" w:author="Windows User" w:date="2021-05-24T22:36:00Z">
            <w:rPr>
              <w:sz w:val="28"/>
            </w:rPr>
          </w:rPrChange>
        </w:rPr>
        <w:pPrChange w:id="199" w:author="Windows User" w:date="2021-05-24T22:36:00Z">
          <w:pPr>
            <w:pStyle w:val="BodyText"/>
            <w:ind w:left="1319"/>
          </w:pPr>
        </w:pPrChange>
      </w:pPr>
      <w:r w:rsidRPr="00270C40">
        <w:rPr>
          <w:sz w:val="28"/>
          <w:szCs w:val="28"/>
          <w:rPrChange w:id="200" w:author="Windows User" w:date="2021-05-24T22:36:00Z">
            <w:rPr>
              <w:sz w:val="28"/>
            </w:rPr>
          </w:rPrChange>
        </w:rPr>
        <w:t>The system will read the unread emails one by one.</w:t>
      </w:r>
    </w:p>
    <w:p w:rsidR="00AB1658" w:rsidRPr="00270C40" w:rsidRDefault="00AB1658">
      <w:pPr>
        <w:pStyle w:val="BodyText"/>
        <w:spacing w:line="360" w:lineRule="auto"/>
        <w:ind w:left="599"/>
        <w:rPr>
          <w:sz w:val="28"/>
          <w:szCs w:val="28"/>
          <w:rPrChange w:id="201" w:author="Windows User" w:date="2021-05-24T22:36:00Z">
            <w:rPr>
              <w:sz w:val="28"/>
            </w:rPr>
          </w:rPrChange>
        </w:rPr>
        <w:pPrChange w:id="202" w:author="Windows User" w:date="2021-05-24T22:36:00Z">
          <w:pPr>
            <w:pStyle w:val="BodyText"/>
            <w:ind w:left="599"/>
          </w:pPr>
        </w:pPrChange>
      </w:pPr>
    </w:p>
    <w:p w:rsidR="00AB1658" w:rsidRDefault="00AB1658" w:rsidP="00AB1658">
      <w:pPr>
        <w:pStyle w:val="BodyText"/>
        <w:numPr>
          <w:ilvl w:val="0"/>
          <w:numId w:val="30"/>
        </w:numPr>
        <w:sectPr w:rsidR="00AB1658">
          <w:pgSz w:w="11910" w:h="16840"/>
          <w:pgMar w:top="1340" w:right="1300" w:bottom="1260" w:left="1220" w:header="727" w:footer="1069" w:gutter="0"/>
          <w:cols w:space="720"/>
        </w:sectPr>
      </w:pPr>
    </w:p>
    <w:p w:rsidR="00390E84" w:rsidRDefault="004C7A2A" w:rsidP="00372A01">
      <w:pPr>
        <w:pStyle w:val="Heading2"/>
        <w:numPr>
          <w:ilvl w:val="0"/>
          <w:numId w:val="16"/>
        </w:numPr>
        <w:tabs>
          <w:tab w:val="left" w:pos="600"/>
        </w:tabs>
        <w:ind w:left="599" w:hanging="380"/>
        <w:jc w:val="both"/>
      </w:pPr>
      <w:r>
        <w:lastRenderedPageBreak/>
        <w:t>Analysis</w:t>
      </w:r>
    </w:p>
    <w:p w:rsidR="00390E84" w:rsidRPr="004712D6" w:rsidRDefault="001D050D">
      <w:pPr>
        <w:pStyle w:val="BodyText"/>
        <w:spacing w:before="79" w:line="360" w:lineRule="auto"/>
        <w:ind w:left="941" w:right="150" w:firstLine="456"/>
        <w:jc w:val="both"/>
        <w:rPr>
          <w:sz w:val="28"/>
          <w:szCs w:val="28"/>
        </w:rPr>
        <w:pPrChange w:id="203" w:author="Windows User" w:date="2021-05-24T22:36:00Z">
          <w:pPr>
            <w:pStyle w:val="BodyText"/>
            <w:spacing w:before="79" w:line="271" w:lineRule="auto"/>
            <w:ind w:left="941" w:right="150" w:firstLine="456"/>
            <w:jc w:val="both"/>
          </w:pPr>
        </w:pPrChange>
      </w:pPr>
      <w:r w:rsidRPr="00270C40">
        <w:rPr>
          <w:sz w:val="28"/>
          <w:szCs w:val="28"/>
        </w:rPr>
        <w:t>Analys</w:t>
      </w:r>
      <w:r w:rsidR="00B473F6" w:rsidRPr="00270C40">
        <w:rPr>
          <w:sz w:val="28"/>
          <w:szCs w:val="28"/>
        </w:rPr>
        <w:t>i</w:t>
      </w:r>
      <w:r w:rsidRPr="00270C40">
        <w:rPr>
          <w:sz w:val="28"/>
          <w:szCs w:val="28"/>
        </w:rPr>
        <w:t>s of mail.search()method is</w:t>
      </w:r>
      <w:r w:rsidR="004C7A2A" w:rsidRPr="00270C40">
        <w:rPr>
          <w:sz w:val="28"/>
          <w:szCs w:val="28"/>
        </w:rPr>
        <w:t>donein this</w:t>
      </w:r>
      <w:r w:rsidRPr="00270C40">
        <w:rPr>
          <w:sz w:val="28"/>
          <w:szCs w:val="28"/>
        </w:rPr>
        <w:t>project. The procedure</w:t>
      </w:r>
      <w:r w:rsidR="004C7A2A" w:rsidRPr="00270C40">
        <w:rPr>
          <w:sz w:val="28"/>
          <w:szCs w:val="28"/>
        </w:rPr>
        <w:t>and</w:t>
      </w:r>
      <w:r w:rsidRPr="00270C40">
        <w:rPr>
          <w:sz w:val="28"/>
          <w:szCs w:val="28"/>
        </w:rPr>
        <w:t>drawback is</w:t>
      </w:r>
      <w:r w:rsidR="004C7A2A" w:rsidRPr="004712D6">
        <w:rPr>
          <w:sz w:val="28"/>
          <w:szCs w:val="28"/>
        </w:rPr>
        <w:t>explainedas</w:t>
      </w:r>
      <w:r w:rsidR="00372A01" w:rsidRPr="004712D6">
        <w:rPr>
          <w:sz w:val="28"/>
          <w:szCs w:val="28"/>
        </w:rPr>
        <w:t xml:space="preserve"> follows:</w:t>
      </w:r>
    </w:p>
    <w:p w:rsidR="00390E84" w:rsidRPr="004712D6" w:rsidRDefault="00390E84">
      <w:pPr>
        <w:pStyle w:val="BodyText"/>
        <w:spacing w:line="360" w:lineRule="auto"/>
        <w:rPr>
          <w:sz w:val="28"/>
          <w:szCs w:val="28"/>
        </w:rPr>
        <w:pPrChange w:id="204" w:author="Windows User" w:date="2021-05-24T22:36:00Z">
          <w:pPr>
            <w:pStyle w:val="BodyText"/>
          </w:pPr>
        </w:pPrChange>
      </w:pPr>
    </w:p>
    <w:p w:rsidR="00390E84" w:rsidRPr="00270C40" w:rsidRDefault="00390E84">
      <w:pPr>
        <w:pStyle w:val="BodyText"/>
        <w:spacing w:before="6" w:line="360" w:lineRule="auto"/>
        <w:rPr>
          <w:sz w:val="28"/>
          <w:szCs w:val="28"/>
          <w:rPrChange w:id="205" w:author="Windows User" w:date="2021-05-24T22:36:00Z">
            <w:rPr>
              <w:sz w:val="22"/>
            </w:rPr>
          </w:rPrChange>
        </w:rPr>
        <w:pPrChange w:id="206" w:author="Windows User" w:date="2021-05-24T22:36:00Z">
          <w:pPr>
            <w:pStyle w:val="BodyText"/>
            <w:spacing w:before="6"/>
          </w:pPr>
        </w:pPrChange>
      </w:pPr>
    </w:p>
    <w:p w:rsidR="00390E84" w:rsidRPr="00270C40" w:rsidRDefault="00BA636F">
      <w:pPr>
        <w:pStyle w:val="Heading6"/>
        <w:numPr>
          <w:ilvl w:val="0"/>
          <w:numId w:val="13"/>
        </w:numPr>
        <w:tabs>
          <w:tab w:val="left" w:pos="504"/>
        </w:tabs>
        <w:spacing w:line="360" w:lineRule="auto"/>
        <w:ind w:hanging="284"/>
        <w:jc w:val="both"/>
        <w:rPr>
          <w:rPrChange w:id="207" w:author="Windows User" w:date="2021-05-24T22:36:00Z">
            <w:rPr>
              <w:sz w:val="32"/>
            </w:rPr>
          </w:rPrChange>
        </w:rPr>
        <w:pPrChange w:id="208" w:author="Windows User" w:date="2021-05-24T22:36:00Z">
          <w:pPr>
            <w:pStyle w:val="Heading6"/>
            <w:numPr>
              <w:numId w:val="13"/>
            </w:numPr>
            <w:tabs>
              <w:tab w:val="left" w:pos="504"/>
            </w:tabs>
            <w:ind w:left="503" w:hanging="284"/>
            <w:jc w:val="both"/>
          </w:pPr>
        </w:pPrChange>
      </w:pPr>
      <w:r w:rsidRPr="00270C40">
        <w:rPr>
          <w:rPrChange w:id="209" w:author="Windows User" w:date="2021-05-24T22:36:00Z">
            <w:rPr>
              <w:sz w:val="32"/>
            </w:rPr>
          </w:rPrChange>
        </w:rPr>
        <w:t>Unseen mail</w:t>
      </w:r>
      <w:r w:rsidR="00976CC4" w:rsidRPr="00270C40">
        <w:rPr>
          <w:rPrChange w:id="210" w:author="Windows User" w:date="2021-05-24T22:36:00Z">
            <w:rPr>
              <w:sz w:val="32"/>
            </w:rPr>
          </w:rPrChange>
        </w:rPr>
        <w:t>s:</w:t>
      </w:r>
    </w:p>
    <w:p w:rsidR="00372A01" w:rsidRPr="00270C40" w:rsidRDefault="00372A01">
      <w:pPr>
        <w:pStyle w:val="BodyText"/>
        <w:spacing w:before="198" w:line="360" w:lineRule="auto"/>
        <w:ind w:left="1334"/>
        <w:rPr>
          <w:sz w:val="28"/>
          <w:szCs w:val="28"/>
        </w:rPr>
        <w:pPrChange w:id="211" w:author="Windows User" w:date="2021-05-24T22:36:00Z">
          <w:pPr>
            <w:pStyle w:val="BodyText"/>
            <w:spacing w:before="198"/>
            <w:ind w:left="1334"/>
          </w:pPr>
        </w:pPrChange>
      </w:pPr>
      <w:r w:rsidRPr="00270C40">
        <w:rPr>
          <w:sz w:val="28"/>
          <w:szCs w:val="28"/>
        </w:rPr>
        <w:t xml:space="preserve">For </w:t>
      </w:r>
      <w:r w:rsidR="00BA636F" w:rsidRPr="00270C40">
        <w:rPr>
          <w:sz w:val="28"/>
          <w:szCs w:val="28"/>
        </w:rPr>
        <w:t>status,</w:t>
      </w:r>
    </w:p>
    <w:p w:rsidR="00BA636F" w:rsidRPr="004712D6" w:rsidRDefault="00BA636F">
      <w:pPr>
        <w:pStyle w:val="BodyText"/>
        <w:spacing w:before="198" w:line="360" w:lineRule="auto"/>
        <w:ind w:left="1334"/>
        <w:rPr>
          <w:sz w:val="28"/>
          <w:szCs w:val="28"/>
        </w:rPr>
        <w:pPrChange w:id="212" w:author="Windows User" w:date="2021-05-24T22:36:00Z">
          <w:pPr>
            <w:pStyle w:val="BodyText"/>
            <w:spacing w:before="198"/>
            <w:ind w:left="1334"/>
          </w:pPr>
        </w:pPrChange>
      </w:pPr>
      <w:r w:rsidRPr="004712D6">
        <w:rPr>
          <w:sz w:val="28"/>
          <w:szCs w:val="28"/>
        </w:rPr>
        <w:t xml:space="preserve">unseen = mail.search(None, 'UNSEEN') </w:t>
      </w:r>
    </w:p>
    <w:p w:rsidR="00390E84" w:rsidRPr="004712D6" w:rsidRDefault="004C7A2A">
      <w:pPr>
        <w:pStyle w:val="BodyText"/>
        <w:spacing w:before="198" w:line="360" w:lineRule="auto"/>
        <w:ind w:left="1334"/>
        <w:rPr>
          <w:sz w:val="28"/>
          <w:szCs w:val="28"/>
        </w:rPr>
        <w:pPrChange w:id="213" w:author="Windows User" w:date="2021-05-24T22:36:00Z">
          <w:pPr>
            <w:pStyle w:val="BodyText"/>
            <w:spacing w:before="198"/>
            <w:ind w:left="1334"/>
          </w:pPr>
        </w:pPrChange>
      </w:pPr>
      <w:r w:rsidRPr="004712D6">
        <w:rPr>
          <w:sz w:val="28"/>
          <w:szCs w:val="28"/>
        </w:rPr>
        <w:t>There</w:t>
      </w:r>
      <w:ins w:id="214" w:author="Windows User" w:date="2021-05-24T22:37:00Z">
        <w:r w:rsidR="00270C40">
          <w:rPr>
            <w:sz w:val="28"/>
            <w:szCs w:val="28"/>
          </w:rPr>
          <w:t xml:space="preserve"> </w:t>
        </w:r>
      </w:ins>
      <w:r w:rsidRPr="00270C40">
        <w:rPr>
          <w:sz w:val="28"/>
          <w:szCs w:val="28"/>
        </w:rPr>
        <w:t>is</w:t>
      </w:r>
      <w:ins w:id="215" w:author="Windows User" w:date="2021-05-24T22:37:00Z">
        <w:r w:rsidR="00270C40">
          <w:rPr>
            <w:sz w:val="28"/>
            <w:szCs w:val="28"/>
          </w:rPr>
          <w:t xml:space="preserve"> </w:t>
        </w:r>
      </w:ins>
      <w:r w:rsidRPr="00270C40">
        <w:rPr>
          <w:sz w:val="28"/>
          <w:szCs w:val="28"/>
        </w:rPr>
        <w:t>a</w:t>
      </w:r>
      <w:ins w:id="216" w:author="Windows User" w:date="2021-05-24T22:37:00Z">
        <w:r w:rsidR="00270C40">
          <w:rPr>
            <w:sz w:val="28"/>
            <w:szCs w:val="28"/>
          </w:rPr>
          <w:t xml:space="preserve"> </w:t>
        </w:r>
      </w:ins>
      <w:r w:rsidRPr="00270C40">
        <w:rPr>
          <w:sz w:val="28"/>
          <w:szCs w:val="28"/>
        </w:rPr>
        <w:t>one</w:t>
      </w:r>
      <w:ins w:id="217" w:author="Windows User" w:date="2021-05-24T22:37:00Z">
        <w:r w:rsidR="00270C40">
          <w:rPr>
            <w:sz w:val="28"/>
            <w:szCs w:val="28"/>
          </w:rPr>
          <w:t xml:space="preserve"> </w:t>
        </w:r>
      </w:ins>
      <w:r w:rsidRPr="00270C40">
        <w:rPr>
          <w:sz w:val="28"/>
          <w:szCs w:val="28"/>
        </w:rPr>
        <w:t>drawback</w:t>
      </w:r>
      <w:r w:rsidR="00BA636F" w:rsidRPr="00270C40">
        <w:rPr>
          <w:sz w:val="28"/>
          <w:szCs w:val="28"/>
        </w:rPr>
        <w:t>. If there are no unseen mails</w:t>
      </w:r>
      <w:r w:rsidR="00372A01" w:rsidRPr="00270C40">
        <w:rPr>
          <w:sz w:val="28"/>
          <w:szCs w:val="28"/>
        </w:rPr>
        <w:t>,</w:t>
      </w:r>
      <w:r w:rsidR="00BA636F" w:rsidRPr="00270C40">
        <w:rPr>
          <w:sz w:val="28"/>
          <w:szCs w:val="28"/>
        </w:rPr>
        <w:t xml:space="preserve"> then it returns the number of unseen mails correctly, which is zero. But if there </w:t>
      </w:r>
      <w:r w:rsidR="00976CC4" w:rsidRPr="004712D6">
        <w:rPr>
          <w:sz w:val="28"/>
          <w:szCs w:val="28"/>
        </w:rPr>
        <w:t>are unseen mails</w:t>
      </w:r>
      <w:r w:rsidR="00BA636F" w:rsidRPr="004712D6">
        <w:rPr>
          <w:sz w:val="28"/>
          <w:szCs w:val="28"/>
        </w:rPr>
        <w:t xml:space="preserve"> so instead of count of unseen emails the module returns the total count of emails</w:t>
      </w:r>
      <w:r w:rsidR="001D050D" w:rsidRPr="004712D6">
        <w:rPr>
          <w:sz w:val="28"/>
          <w:szCs w:val="28"/>
        </w:rPr>
        <w:t>.</w:t>
      </w:r>
    </w:p>
    <w:p w:rsidR="003465E6" w:rsidRDefault="003465E6" w:rsidP="001D050D">
      <w:pPr>
        <w:pStyle w:val="BodyText"/>
        <w:spacing w:before="198"/>
        <w:ind w:left="1334"/>
        <w:sectPr w:rsidR="003465E6">
          <w:pgSz w:w="11910" w:h="16840"/>
          <w:pgMar w:top="1340" w:right="1300" w:bottom="1260" w:left="1220" w:header="727" w:footer="1069" w:gutter="0"/>
          <w:cols w:space="720"/>
        </w:sectPr>
      </w:pPr>
    </w:p>
    <w:p w:rsidR="00390E84" w:rsidRDefault="00390E84">
      <w:pPr>
        <w:pStyle w:val="BodyText"/>
        <w:rPr>
          <w:sz w:val="20"/>
        </w:rPr>
      </w:pPr>
    </w:p>
    <w:p w:rsidR="00390E84" w:rsidRDefault="00390E84">
      <w:pPr>
        <w:pStyle w:val="BodyText"/>
        <w:rPr>
          <w:sz w:val="20"/>
        </w:rPr>
      </w:pPr>
    </w:p>
    <w:p w:rsidR="00372A01" w:rsidRDefault="00372A01">
      <w:pPr>
        <w:pStyle w:val="BodyText"/>
        <w:rPr>
          <w:sz w:val="20"/>
        </w:rPr>
      </w:pPr>
    </w:p>
    <w:p w:rsidR="00372A01" w:rsidRDefault="00372A01">
      <w:pPr>
        <w:pStyle w:val="BodyText"/>
        <w:rPr>
          <w:sz w:val="20"/>
        </w:rPr>
      </w:pPr>
    </w:p>
    <w:p w:rsidR="00372A01" w:rsidRDefault="00372A01">
      <w:pPr>
        <w:pStyle w:val="BodyText"/>
        <w:rPr>
          <w:sz w:val="20"/>
        </w:rPr>
      </w:pPr>
    </w:p>
    <w:p w:rsidR="00390E84" w:rsidRDefault="00390E84">
      <w:pPr>
        <w:pStyle w:val="BodyText"/>
        <w:spacing w:before="9"/>
        <w:rPr>
          <w:sz w:val="17"/>
        </w:rPr>
      </w:pPr>
    </w:p>
    <w:p w:rsidR="00372A01" w:rsidRDefault="00372A01">
      <w:pPr>
        <w:pStyle w:val="Heading1"/>
        <w:ind w:right="1213"/>
        <w:jc w:val="center"/>
      </w:pPr>
    </w:p>
    <w:p w:rsidR="00372A01" w:rsidRDefault="00372A01">
      <w:pPr>
        <w:pStyle w:val="Heading1"/>
        <w:ind w:right="1213"/>
        <w:jc w:val="center"/>
      </w:pPr>
    </w:p>
    <w:p w:rsidR="00372A01" w:rsidRDefault="00372A01">
      <w:pPr>
        <w:pStyle w:val="Heading1"/>
        <w:ind w:right="1213"/>
        <w:jc w:val="center"/>
      </w:pPr>
    </w:p>
    <w:p w:rsidR="00372A01" w:rsidRDefault="00372A01">
      <w:pPr>
        <w:pStyle w:val="Heading1"/>
        <w:ind w:right="1213"/>
        <w:jc w:val="center"/>
      </w:pPr>
    </w:p>
    <w:p w:rsidR="00390E84" w:rsidRDefault="004C7A2A">
      <w:pPr>
        <w:pStyle w:val="Heading1"/>
        <w:ind w:right="1213"/>
        <w:jc w:val="center"/>
      </w:pPr>
      <w:r>
        <w:t>System</w:t>
      </w:r>
      <w:ins w:id="218" w:author="Windows User" w:date="2021-05-24T22:37:00Z">
        <w:r w:rsidR="00270C40">
          <w:t xml:space="preserve"> </w:t>
        </w:r>
      </w:ins>
      <w:r>
        <w:t>Design</w:t>
      </w:r>
    </w:p>
    <w:p w:rsidR="00390E84" w:rsidRDefault="00390E84">
      <w:pPr>
        <w:jc w:val="center"/>
        <w:sectPr w:rsidR="00390E84">
          <w:pgSz w:w="11910" w:h="16840"/>
          <w:pgMar w:top="1340" w:right="1300" w:bottom="1260" w:left="1220" w:header="727" w:footer="1069" w:gutter="0"/>
          <w:cols w:space="720"/>
        </w:sectPr>
      </w:pPr>
    </w:p>
    <w:p w:rsidR="00390E84" w:rsidRDefault="004C7A2A">
      <w:pPr>
        <w:pStyle w:val="Heading2"/>
        <w:ind w:left="3101"/>
      </w:pPr>
      <w:r>
        <w:lastRenderedPageBreak/>
        <w:t>4. System</w:t>
      </w:r>
      <w:ins w:id="219" w:author="Windows User" w:date="2021-05-24T22:37:00Z">
        <w:r w:rsidR="00270C40">
          <w:t xml:space="preserve"> </w:t>
        </w:r>
      </w:ins>
      <w:r>
        <w:t>Design</w:t>
      </w:r>
    </w:p>
    <w:p w:rsidR="00390E84" w:rsidRDefault="00390E84">
      <w:pPr>
        <w:pStyle w:val="BodyText"/>
        <w:spacing w:before="2"/>
        <w:rPr>
          <w:sz w:val="39"/>
        </w:rPr>
      </w:pPr>
    </w:p>
    <w:p w:rsidR="00390E84" w:rsidRDefault="004C7A2A">
      <w:pPr>
        <w:spacing w:line="360" w:lineRule="auto"/>
        <w:ind w:left="220"/>
        <w:jc w:val="both"/>
        <w:rPr>
          <w:sz w:val="28"/>
        </w:rPr>
        <w:pPrChange w:id="220" w:author="Windows User" w:date="2021-05-24T22:38:00Z">
          <w:pPr>
            <w:ind w:left="220"/>
          </w:pPr>
        </w:pPrChange>
      </w:pPr>
      <w:del w:id="221" w:author="Windows User" w:date="2021-05-24T22:37:00Z">
        <w:r w:rsidDel="00270C40">
          <w:rPr>
            <w:sz w:val="28"/>
          </w:rPr>
          <w:delText>.</w:delText>
        </w:r>
      </w:del>
      <w:r>
        <w:rPr>
          <w:sz w:val="28"/>
        </w:rPr>
        <w:t xml:space="preserve"> Architectural</w:t>
      </w:r>
      <w:ins w:id="222" w:author="Windows User" w:date="2021-05-24T22:37:00Z">
        <w:r w:rsidR="00270C40">
          <w:rPr>
            <w:sz w:val="28"/>
          </w:rPr>
          <w:t xml:space="preserve"> </w:t>
        </w:r>
      </w:ins>
      <w:r>
        <w:rPr>
          <w:sz w:val="28"/>
        </w:rPr>
        <w:t>Design</w:t>
      </w:r>
      <w:r w:rsidR="00372A01">
        <w:rPr>
          <w:sz w:val="28"/>
        </w:rPr>
        <w:t xml:space="preserve"> o</w:t>
      </w:r>
      <w:r>
        <w:rPr>
          <w:sz w:val="28"/>
        </w:rPr>
        <w:t>f</w:t>
      </w:r>
      <w:ins w:id="223" w:author="Windows User" w:date="2021-05-24T22:37:00Z">
        <w:r w:rsidR="00270C40">
          <w:rPr>
            <w:sz w:val="28"/>
          </w:rPr>
          <w:t xml:space="preserve"> </w:t>
        </w:r>
      </w:ins>
      <w:r>
        <w:rPr>
          <w:sz w:val="28"/>
        </w:rPr>
        <w:t>System</w:t>
      </w:r>
      <w:ins w:id="224" w:author="Windows User" w:date="2021-05-24T22:37:00Z">
        <w:r w:rsidR="00270C40">
          <w:rPr>
            <w:sz w:val="28"/>
          </w:rPr>
          <w:t xml:space="preserve"> </w:t>
        </w:r>
      </w:ins>
      <w:r>
        <w:rPr>
          <w:sz w:val="28"/>
        </w:rPr>
        <w:t>:-</w:t>
      </w:r>
    </w:p>
    <w:p w:rsidR="00390E84" w:rsidRDefault="00390E84">
      <w:pPr>
        <w:pStyle w:val="BodyText"/>
        <w:spacing w:line="360" w:lineRule="auto"/>
        <w:jc w:val="both"/>
        <w:rPr>
          <w:sz w:val="20"/>
        </w:rPr>
        <w:pPrChange w:id="225" w:author="Windows User" w:date="2021-05-24T22:38:00Z">
          <w:pPr>
            <w:pStyle w:val="BodyText"/>
          </w:pPr>
        </w:pPrChange>
      </w:pPr>
    </w:p>
    <w:p w:rsidR="00B948FC" w:rsidRDefault="00B948FC">
      <w:pPr>
        <w:spacing w:line="360" w:lineRule="auto"/>
        <w:ind w:left="220"/>
        <w:jc w:val="both"/>
        <w:rPr>
          <w:sz w:val="28"/>
        </w:rPr>
        <w:pPrChange w:id="226" w:author="Windows User" w:date="2021-05-24T22:38:00Z">
          <w:pPr>
            <w:ind w:left="220"/>
            <w:jc w:val="both"/>
          </w:pPr>
        </w:pPrChange>
      </w:pPr>
      <w:r>
        <w:rPr>
          <w:sz w:val="28"/>
        </w:rPr>
        <w:t xml:space="preserve">Figure 4.1 shows </w:t>
      </w:r>
      <w:r w:rsidRPr="00913816">
        <w:rPr>
          <w:sz w:val="28"/>
        </w:rPr>
        <w:t>arc</w:t>
      </w:r>
      <w:r>
        <w:rPr>
          <w:sz w:val="28"/>
        </w:rPr>
        <w:t>hitectural diagram of a system. A</w:t>
      </w:r>
      <w:r w:rsidRPr="00913816">
        <w:rPr>
          <w:sz w:val="28"/>
        </w:rPr>
        <w:t>rc</w:t>
      </w:r>
      <w:r>
        <w:rPr>
          <w:sz w:val="28"/>
        </w:rPr>
        <w:t xml:space="preserve">hitectural diagram shows </w:t>
      </w:r>
      <w:r w:rsidRPr="00913816">
        <w:rPr>
          <w:sz w:val="28"/>
        </w:rPr>
        <w:t xml:space="preserve">abstract </w:t>
      </w:r>
      <w:r>
        <w:rPr>
          <w:sz w:val="28"/>
        </w:rPr>
        <w:t xml:space="preserve">and </w:t>
      </w:r>
      <w:r w:rsidRPr="00913816">
        <w:rPr>
          <w:sz w:val="28"/>
        </w:rPr>
        <w:t>the</w:t>
      </w:r>
      <w:r>
        <w:rPr>
          <w:sz w:val="28"/>
        </w:rPr>
        <w:t xml:space="preserve"> overall outline of the email</w:t>
      </w:r>
      <w:r w:rsidRPr="00913816">
        <w:rPr>
          <w:sz w:val="28"/>
        </w:rPr>
        <w:t xml:space="preserve"> system and the relat</w:t>
      </w:r>
      <w:r>
        <w:rPr>
          <w:sz w:val="28"/>
        </w:rPr>
        <w:t>ionships between user and system</w:t>
      </w:r>
      <w:r w:rsidRPr="00913816">
        <w:rPr>
          <w:sz w:val="28"/>
        </w:rPr>
        <w:t xml:space="preserve">. </w:t>
      </w:r>
    </w:p>
    <w:p w:rsidR="00B948FC" w:rsidRPr="00427029" w:rsidRDefault="00202293">
      <w:pPr>
        <w:spacing w:line="360" w:lineRule="auto"/>
        <w:ind w:left="220"/>
        <w:jc w:val="both"/>
        <w:rPr>
          <w:sz w:val="28"/>
        </w:rPr>
        <w:pPrChange w:id="227" w:author="Windows User" w:date="2021-05-24T22:38:00Z">
          <w:pPr>
            <w:ind w:left="220"/>
            <w:jc w:val="both"/>
          </w:pPr>
        </w:pPrChange>
      </w:pPr>
      <w:r w:rsidRPr="00427029">
        <w:rPr>
          <w:sz w:val="28"/>
        </w:rPr>
        <w:t>Rectangle symbolizes the user of the system. Ellipse represent the functionalities. The user and the functionalities are connected to each other based on the constraints.</w:t>
      </w:r>
    </w:p>
    <w:p w:rsidR="007558B4" w:rsidRDefault="007558B4">
      <w:pPr>
        <w:spacing w:line="360" w:lineRule="auto"/>
        <w:ind w:left="220"/>
        <w:jc w:val="both"/>
        <w:rPr>
          <w:sz w:val="20"/>
        </w:rPr>
        <w:pPrChange w:id="228" w:author="Windows User" w:date="2021-05-24T22:38:00Z">
          <w:pPr>
            <w:ind w:left="220"/>
            <w:jc w:val="both"/>
          </w:pPr>
        </w:pPrChange>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5F4A8C" w:rsidRDefault="007B0039" w:rsidP="009219EA">
      <w:pPr>
        <w:pStyle w:val="BodyText"/>
        <w:spacing w:before="3"/>
        <w:rPr>
          <w:sz w:val="20"/>
        </w:rPr>
      </w:pPr>
      <w:r w:rsidRPr="007B0039">
        <w:rPr>
          <w:noProof/>
          <w:sz w:val="20"/>
          <w:lang w:val="en-GB" w:eastAsia="en-GB"/>
        </w:rPr>
        <w:drawing>
          <wp:inline distT="0" distB="0" distL="0" distR="0" wp14:anchorId="25B2D26B" wp14:editId="583F1675">
            <wp:extent cx="5962650" cy="3187510"/>
            <wp:effectExtent l="19050" t="0" r="0" b="0"/>
            <wp:docPr id="4" name="Picture 3"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3"/>
                    <a:stretch>
                      <a:fillRect/>
                    </a:stretch>
                  </pic:blipFill>
                  <pic:spPr>
                    <a:xfrm>
                      <a:off x="0" y="0"/>
                      <a:ext cx="5962650" cy="3187510"/>
                    </a:xfrm>
                    <a:prstGeom prst="rect">
                      <a:avLst/>
                    </a:prstGeom>
                  </pic:spPr>
                </pic:pic>
              </a:graphicData>
            </a:graphic>
          </wp:inline>
        </w:drawing>
      </w:r>
    </w:p>
    <w:p w:rsidR="007558B4" w:rsidRPr="00427029" w:rsidRDefault="007558B4" w:rsidP="00427029"/>
    <w:p w:rsidR="007558B4" w:rsidRPr="00427029" w:rsidRDefault="007558B4" w:rsidP="00427029"/>
    <w:p w:rsidR="005F4A8C" w:rsidRDefault="005F4A8C" w:rsidP="005F4A8C"/>
    <w:p w:rsidR="005F4A8C" w:rsidRDefault="005F4A8C" w:rsidP="00427029">
      <w:pPr>
        <w:ind w:left="2380" w:firstLine="500"/>
        <w:rPr>
          <w:sz w:val="28"/>
        </w:rPr>
      </w:pPr>
      <w:r>
        <w:t xml:space="preserve">4.1 </w:t>
      </w:r>
      <w:r>
        <w:rPr>
          <w:sz w:val="28"/>
        </w:rPr>
        <w:t>. Architectural Design of System</w:t>
      </w:r>
    </w:p>
    <w:p w:rsidR="00913816" w:rsidRDefault="00913816" w:rsidP="005F4A8C">
      <w:pPr>
        <w:ind w:left="220"/>
        <w:rPr>
          <w:sz w:val="28"/>
        </w:rPr>
      </w:pPr>
    </w:p>
    <w:p w:rsidR="007558B4" w:rsidRPr="00427029" w:rsidRDefault="00913816" w:rsidP="00427029">
      <w:pPr>
        <w:ind w:left="220"/>
        <w:jc w:val="both"/>
        <w:rPr>
          <w:sz w:val="24"/>
          <w:szCs w:val="24"/>
        </w:rPr>
      </w:pPr>
      <w:r>
        <w:rPr>
          <w:sz w:val="28"/>
        </w:rPr>
        <w:tab/>
      </w:r>
    </w:p>
    <w:p w:rsidR="007558B4" w:rsidRDefault="007558B4" w:rsidP="00427029">
      <w:pPr>
        <w:jc w:val="both"/>
      </w:pPr>
    </w:p>
    <w:p w:rsidR="005F4A8C" w:rsidRDefault="005F4A8C" w:rsidP="005F4A8C"/>
    <w:p w:rsidR="00A534DC" w:rsidRPr="00427029" w:rsidRDefault="00A534DC" w:rsidP="005F4A8C">
      <w:pPr>
        <w:sectPr w:rsidR="00A534DC" w:rsidRPr="00427029">
          <w:pgSz w:w="11910" w:h="16840"/>
          <w:pgMar w:top="1340" w:right="1300" w:bottom="1260" w:left="1220" w:header="727" w:footer="1069" w:gutter="0"/>
          <w:cols w:space="720"/>
        </w:sectPr>
      </w:pPr>
    </w:p>
    <w:p w:rsidR="00390E84" w:rsidRPr="00372A01" w:rsidRDefault="004C7A2A" w:rsidP="00372A01">
      <w:pPr>
        <w:tabs>
          <w:tab w:val="left" w:pos="648"/>
        </w:tabs>
        <w:spacing w:before="85"/>
        <w:rPr>
          <w:b/>
          <w:sz w:val="28"/>
        </w:rPr>
      </w:pPr>
      <w:r w:rsidRPr="009219EA">
        <w:rPr>
          <w:b/>
          <w:sz w:val="28"/>
        </w:rPr>
        <w:lastRenderedPageBreak/>
        <w:t>Data</w:t>
      </w:r>
      <w:ins w:id="229" w:author="Windows User" w:date="2021-05-24T22:37:00Z">
        <w:r w:rsidR="00270C40">
          <w:rPr>
            <w:b/>
            <w:sz w:val="28"/>
          </w:rPr>
          <w:t xml:space="preserve"> </w:t>
        </w:r>
      </w:ins>
      <w:r w:rsidRPr="009219EA">
        <w:rPr>
          <w:b/>
          <w:sz w:val="28"/>
        </w:rPr>
        <w:t>Design</w:t>
      </w:r>
    </w:p>
    <w:p w:rsidR="009C0ACE" w:rsidRDefault="009C0ACE">
      <w:pPr>
        <w:pStyle w:val="BodyText"/>
        <w:rPr>
          <w:b/>
          <w:sz w:val="26"/>
        </w:rPr>
      </w:pPr>
    </w:p>
    <w:p w:rsidR="00372A01" w:rsidRPr="00CB030A" w:rsidRDefault="009C0ACE">
      <w:pPr>
        <w:spacing w:line="360" w:lineRule="auto"/>
        <w:jc w:val="both"/>
        <w:rPr>
          <w:b/>
          <w:sz w:val="28"/>
          <w:szCs w:val="28"/>
        </w:rPr>
        <w:pPrChange w:id="230" w:author="Windows User" w:date="2021-05-24T22:38:00Z">
          <w:pPr/>
        </w:pPrChange>
      </w:pPr>
      <w:r w:rsidRPr="00CB030A">
        <w:rPr>
          <w:b/>
          <w:sz w:val="28"/>
          <w:szCs w:val="28"/>
        </w:rPr>
        <w:t>Use case di</w:t>
      </w:r>
      <w:r w:rsidR="00372A01" w:rsidRPr="00CB030A">
        <w:rPr>
          <w:b/>
          <w:sz w:val="28"/>
          <w:szCs w:val="28"/>
        </w:rPr>
        <w:t>agram</w:t>
      </w:r>
      <w:r w:rsidR="004012FC" w:rsidRPr="00CB030A">
        <w:rPr>
          <w:b/>
          <w:sz w:val="28"/>
          <w:szCs w:val="28"/>
        </w:rPr>
        <w:t>:-</w:t>
      </w:r>
    </w:p>
    <w:p w:rsidR="004012FC" w:rsidRPr="004712D6" w:rsidRDefault="004012FC">
      <w:pPr>
        <w:spacing w:line="360" w:lineRule="auto"/>
        <w:jc w:val="both"/>
        <w:rPr>
          <w:sz w:val="28"/>
          <w:szCs w:val="28"/>
        </w:rPr>
        <w:pPrChange w:id="231" w:author="Windows User" w:date="2021-05-24T22:38:00Z">
          <w:pPr>
            <w:jc w:val="both"/>
          </w:pPr>
        </w:pPrChange>
      </w:pPr>
      <w:r w:rsidRPr="00270C40">
        <w:rPr>
          <w:sz w:val="28"/>
          <w:szCs w:val="28"/>
        </w:rPr>
        <w:t xml:space="preserve">Figure 4.2 shows the Use case Diagram of the system.Use-case diagram is a pictorial representation of the actor’s interaction with different functionalies.This diagram represents the activities </w:t>
      </w:r>
      <w:ins w:id="232" w:author="Windows User" w:date="2021-05-24T22:17:00Z">
        <w:r w:rsidR="00A82326" w:rsidRPr="004712D6">
          <w:rPr>
            <w:sz w:val="28"/>
            <w:szCs w:val="28"/>
          </w:rPr>
          <w:t xml:space="preserve"> </w:t>
        </w:r>
      </w:ins>
      <w:r w:rsidRPr="004712D6">
        <w:rPr>
          <w:sz w:val="28"/>
          <w:szCs w:val="28"/>
        </w:rPr>
        <w:t xml:space="preserve">used to reach the goal. </w:t>
      </w:r>
    </w:p>
    <w:p w:rsidR="004012FC" w:rsidRPr="00A01FBA" w:rsidRDefault="004012FC">
      <w:pPr>
        <w:spacing w:line="360" w:lineRule="auto"/>
        <w:jc w:val="both"/>
        <w:rPr>
          <w:sz w:val="28"/>
          <w:szCs w:val="28"/>
        </w:rPr>
        <w:pPrChange w:id="233" w:author="Windows User" w:date="2021-05-24T22:38:00Z">
          <w:pPr>
            <w:jc w:val="both"/>
          </w:pPr>
        </w:pPrChange>
      </w:pPr>
      <w:r w:rsidRPr="004712D6">
        <w:rPr>
          <w:sz w:val="28"/>
          <w:szCs w:val="28"/>
        </w:rPr>
        <w:t>The stick figures repres</w:t>
      </w:r>
      <w:r w:rsidRPr="00A01FBA">
        <w:rPr>
          <w:sz w:val="28"/>
          <w:szCs w:val="28"/>
        </w:rPr>
        <w:t>ent the users/admin of the system. Ecllipse shows the functionalities of the system. Straight line shows the association between actors and the functionalities.</w:t>
      </w:r>
    </w:p>
    <w:p w:rsidR="004012FC" w:rsidRDefault="004012FC">
      <w:pPr>
        <w:rPr>
          <w:b/>
          <w:sz w:val="26"/>
        </w:rPr>
      </w:pPr>
    </w:p>
    <w:p w:rsidR="009C0ACE" w:rsidRDefault="00372A01">
      <w:pPr>
        <w:rPr>
          <w:b/>
          <w:sz w:val="26"/>
          <w:szCs w:val="24"/>
        </w:rPr>
      </w:pPr>
      <w:r w:rsidRPr="00372A01">
        <w:rPr>
          <w:b/>
          <w:noProof/>
          <w:sz w:val="26"/>
          <w:lang w:val="en-GB" w:eastAsia="en-GB"/>
        </w:rPr>
        <w:drawing>
          <wp:inline distT="0" distB="0" distL="0" distR="0" wp14:anchorId="074D5A34" wp14:editId="3D8A2C3F">
            <wp:extent cx="5200650" cy="4124325"/>
            <wp:effectExtent l="19050" t="0" r="0" b="0"/>
            <wp:docPr id="5" name="Picture 9" descr="C:\Users\MADHAVBAG\Desktop\New folder (2)\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AVBAG\Desktop\New folder (2)\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3529" cy="4134539"/>
                    </a:xfrm>
                    <a:prstGeom prst="rect">
                      <a:avLst/>
                    </a:prstGeom>
                    <a:noFill/>
                    <a:ln>
                      <a:noFill/>
                    </a:ln>
                  </pic:spPr>
                </pic:pic>
              </a:graphicData>
            </a:graphic>
          </wp:inline>
        </w:drawing>
      </w:r>
    </w:p>
    <w:p w:rsidR="007558B4" w:rsidRPr="00427029" w:rsidRDefault="00202293" w:rsidP="00427029">
      <w:pPr>
        <w:ind w:left="2880" w:firstLine="720"/>
        <w:jc w:val="both"/>
        <w:rPr>
          <w:sz w:val="28"/>
          <w:szCs w:val="24"/>
        </w:rPr>
      </w:pPr>
      <w:r w:rsidRPr="00427029">
        <w:rPr>
          <w:sz w:val="28"/>
          <w:szCs w:val="24"/>
        </w:rPr>
        <w:t>4.2 Use-case:</w:t>
      </w:r>
    </w:p>
    <w:p w:rsidR="007558B4" w:rsidRPr="00427029" w:rsidRDefault="007558B4" w:rsidP="00427029">
      <w:pPr>
        <w:jc w:val="both"/>
        <w:rPr>
          <w:sz w:val="28"/>
          <w:szCs w:val="24"/>
        </w:rPr>
      </w:pPr>
    </w:p>
    <w:p w:rsidR="007558B4" w:rsidRDefault="00202293" w:rsidP="00427029">
      <w:pPr>
        <w:jc w:val="both"/>
        <w:rPr>
          <w:sz w:val="28"/>
          <w:szCs w:val="24"/>
        </w:rPr>
      </w:pPr>
      <w:r w:rsidRPr="00427029">
        <w:rPr>
          <w:sz w:val="28"/>
          <w:szCs w:val="24"/>
        </w:rPr>
        <w:tab/>
      </w:r>
    </w:p>
    <w:p w:rsidR="004012FC" w:rsidRDefault="004012FC" w:rsidP="00427029">
      <w:pPr>
        <w:jc w:val="both"/>
        <w:rPr>
          <w:sz w:val="28"/>
          <w:szCs w:val="24"/>
        </w:rPr>
      </w:pPr>
    </w:p>
    <w:p w:rsidR="004012FC" w:rsidRDefault="004012FC" w:rsidP="00427029">
      <w:pPr>
        <w:jc w:val="both"/>
        <w:rPr>
          <w:sz w:val="28"/>
          <w:szCs w:val="24"/>
        </w:rPr>
      </w:pPr>
    </w:p>
    <w:p w:rsidR="004012FC" w:rsidRDefault="004012FC" w:rsidP="00427029">
      <w:pPr>
        <w:jc w:val="both"/>
        <w:rPr>
          <w:sz w:val="28"/>
          <w:szCs w:val="24"/>
        </w:rPr>
      </w:pPr>
    </w:p>
    <w:p w:rsidR="004012FC" w:rsidRDefault="004012FC" w:rsidP="00427029">
      <w:pPr>
        <w:jc w:val="both"/>
        <w:rPr>
          <w:sz w:val="28"/>
          <w:szCs w:val="24"/>
        </w:rPr>
      </w:pPr>
    </w:p>
    <w:p w:rsidR="004012FC" w:rsidRDefault="004012FC" w:rsidP="00427029">
      <w:pPr>
        <w:jc w:val="both"/>
        <w:rPr>
          <w:sz w:val="28"/>
          <w:szCs w:val="24"/>
        </w:rPr>
      </w:pPr>
    </w:p>
    <w:p w:rsidR="004012FC" w:rsidRPr="00427029" w:rsidRDefault="004012FC" w:rsidP="00427029">
      <w:pPr>
        <w:jc w:val="both"/>
        <w:rPr>
          <w:sz w:val="28"/>
          <w:szCs w:val="24"/>
        </w:rPr>
      </w:pPr>
    </w:p>
    <w:p w:rsidR="00693383" w:rsidRDefault="00693383" w:rsidP="009C0ACE">
      <w:pPr>
        <w:rPr>
          <w:b/>
          <w:sz w:val="26"/>
        </w:rPr>
      </w:pPr>
    </w:p>
    <w:p w:rsidR="004012FC" w:rsidRPr="00427029" w:rsidRDefault="004C7A2A" w:rsidP="00CB030A">
      <w:pPr>
        <w:pStyle w:val="ListParagraph"/>
        <w:numPr>
          <w:ilvl w:val="2"/>
          <w:numId w:val="12"/>
        </w:numPr>
        <w:tabs>
          <w:tab w:val="left" w:pos="1071"/>
        </w:tabs>
        <w:spacing w:line="360" w:lineRule="auto"/>
        <w:jc w:val="both"/>
        <w:rPr>
          <w:b/>
          <w:sz w:val="28"/>
        </w:rPr>
      </w:pPr>
      <w:r>
        <w:rPr>
          <w:b/>
          <w:sz w:val="28"/>
        </w:rPr>
        <w:lastRenderedPageBreak/>
        <w:t>DataFlowDiagram</w:t>
      </w:r>
      <w:r w:rsidR="004012FC">
        <w:rPr>
          <w:b/>
          <w:sz w:val="28"/>
        </w:rPr>
        <w:t>:-</w:t>
      </w:r>
      <w:r w:rsidR="00C25BB5" w:rsidRPr="00427029">
        <w:rPr>
          <w:sz w:val="28"/>
        </w:rPr>
        <w:t>Figure  4.3</w:t>
      </w:r>
      <w:r w:rsidR="00270C40">
        <w:rPr>
          <w:sz w:val="28"/>
        </w:rPr>
        <w:t>.1</w:t>
      </w:r>
      <w:r w:rsidR="00C25BB5" w:rsidRPr="00427029">
        <w:rPr>
          <w:sz w:val="28"/>
        </w:rPr>
        <w:t xml:space="preserve"> shows the Level-0 Data flow diagram of the system.</w:t>
      </w:r>
      <w:r w:rsidR="004012FC" w:rsidRPr="00427029">
        <w:rPr>
          <w:sz w:val="28"/>
          <w:szCs w:val="24"/>
        </w:rPr>
        <w:t>This shows the lowest level of the flow of the system. This diagram shows  the whole system as a single process and emphasizes the interaction between the system and external entities. It shows the abstract view of the system. Input and output data is indicated by incoming/outgoing arrows</w:t>
      </w:r>
    </w:p>
    <w:p w:rsidR="00390E84" w:rsidRDefault="00390E84">
      <w:pPr>
        <w:pStyle w:val="BodyText"/>
        <w:rPr>
          <w:b/>
          <w:sz w:val="20"/>
        </w:rPr>
      </w:pPr>
    </w:p>
    <w:p w:rsidR="00390E84" w:rsidRDefault="00390E84">
      <w:pPr>
        <w:pStyle w:val="BodyText"/>
        <w:rPr>
          <w:b/>
          <w:sz w:val="20"/>
        </w:rPr>
      </w:pPr>
    </w:p>
    <w:p w:rsidR="00390E84" w:rsidRDefault="009C0ACE">
      <w:pPr>
        <w:pStyle w:val="BodyText"/>
        <w:rPr>
          <w:b/>
          <w:sz w:val="13"/>
        </w:rPr>
      </w:pPr>
      <w:r w:rsidRPr="009C0ACE">
        <w:rPr>
          <w:noProof/>
          <w:lang w:val="en-GB" w:eastAsia="en-GB"/>
        </w:rPr>
        <w:drawing>
          <wp:inline distT="0" distB="0" distL="0" distR="0" wp14:anchorId="78D03EEE" wp14:editId="680B2CB1">
            <wp:extent cx="564642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420" cy="1036320"/>
                    </a:xfrm>
                    <a:prstGeom prst="rect">
                      <a:avLst/>
                    </a:prstGeom>
                    <a:noFill/>
                    <a:ln>
                      <a:noFill/>
                    </a:ln>
                  </pic:spPr>
                </pic:pic>
              </a:graphicData>
            </a:graphic>
          </wp:inline>
        </w:drawing>
      </w:r>
    </w:p>
    <w:p w:rsidR="00390E84" w:rsidRDefault="00390E84">
      <w:pPr>
        <w:pStyle w:val="BodyText"/>
        <w:rPr>
          <w:b/>
          <w:sz w:val="30"/>
        </w:rPr>
      </w:pPr>
    </w:p>
    <w:p w:rsidR="00390E84" w:rsidRDefault="00C25BB5">
      <w:pPr>
        <w:pStyle w:val="Heading7"/>
        <w:spacing w:before="255"/>
        <w:ind w:left="3154"/>
      </w:pPr>
      <w:r>
        <w:t>4.3</w:t>
      </w:r>
      <w:r w:rsidR="00270C40">
        <w:t xml:space="preserve">.1 </w:t>
      </w:r>
      <w:r>
        <w:t xml:space="preserve"> </w:t>
      </w:r>
      <w:r w:rsidR="004C7A2A">
        <w:t>Level-0DataFlowDiagram</w:t>
      </w:r>
    </w:p>
    <w:p w:rsidR="007558B4" w:rsidRDefault="00625B17" w:rsidP="00427029">
      <w:pPr>
        <w:pStyle w:val="Heading7"/>
        <w:spacing w:before="255"/>
        <w:ind w:left="0"/>
        <w:jc w:val="both"/>
        <w:rPr>
          <w:szCs w:val="24"/>
        </w:rPr>
      </w:pPr>
      <w:r w:rsidRPr="00BB22EF">
        <w:rPr>
          <w:szCs w:val="24"/>
        </w:rPr>
        <w:tab/>
      </w:r>
    </w:p>
    <w:p w:rsidR="007558B4" w:rsidRPr="00427029" w:rsidRDefault="007558B4" w:rsidP="00427029">
      <w:pPr>
        <w:pStyle w:val="Heading7"/>
        <w:spacing w:before="255"/>
        <w:ind w:left="0"/>
        <w:rPr>
          <w:sz w:val="24"/>
          <w:szCs w:val="24"/>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094424" w:rsidP="0046613B">
      <w:r>
        <w:rPr>
          <w:noProof/>
          <w:lang w:val="en-GB" w:eastAsia="en-GB"/>
        </w:rPr>
        <w:lastRenderedPageBreak/>
        <w:drawing>
          <wp:inline distT="0" distB="0" distL="0" distR="0" wp14:anchorId="0FBE624A" wp14:editId="15CD5826">
            <wp:extent cx="5962650" cy="4239612"/>
            <wp:effectExtent l="0" t="0" r="0" b="0"/>
            <wp:docPr id="8" name="Picture 8" descr="C:\Users\MADHAVBAG\Desktop\New folder (2)\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HAVBAG\Desktop\New folder (2)\DF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4239612"/>
                    </a:xfrm>
                    <a:prstGeom prst="rect">
                      <a:avLst/>
                    </a:prstGeom>
                    <a:noFill/>
                    <a:ln>
                      <a:noFill/>
                    </a:ln>
                  </pic:spPr>
                </pic:pic>
              </a:graphicData>
            </a:graphic>
          </wp:inline>
        </w:drawing>
      </w:r>
    </w:p>
    <w:p w:rsidR="00390E84" w:rsidRDefault="00390E84">
      <w:pPr>
        <w:pStyle w:val="BodyText"/>
        <w:spacing w:before="11"/>
        <w:rPr>
          <w:sz w:val="40"/>
        </w:rPr>
      </w:pPr>
    </w:p>
    <w:p w:rsidR="00390E84" w:rsidRDefault="00C25BB5">
      <w:pPr>
        <w:ind w:left="3101"/>
        <w:rPr>
          <w:sz w:val="28"/>
        </w:rPr>
      </w:pPr>
      <w:r>
        <w:rPr>
          <w:sz w:val="28"/>
        </w:rPr>
        <w:t>4.3</w:t>
      </w:r>
      <w:r w:rsidR="00270C40">
        <w:rPr>
          <w:sz w:val="28"/>
        </w:rPr>
        <w:t>.2</w:t>
      </w:r>
      <w:r>
        <w:rPr>
          <w:sz w:val="28"/>
        </w:rPr>
        <w:t xml:space="preserve"> </w:t>
      </w:r>
      <w:r w:rsidR="004C7A2A">
        <w:rPr>
          <w:sz w:val="28"/>
        </w:rPr>
        <w:t>Level</w:t>
      </w:r>
      <w:r w:rsidR="004C7A2A">
        <w:rPr>
          <w:b/>
          <w:sz w:val="28"/>
        </w:rPr>
        <w:t>-</w:t>
      </w:r>
      <w:r w:rsidR="004C7A2A">
        <w:rPr>
          <w:sz w:val="28"/>
        </w:rPr>
        <w:t>1DataFlowDiagram</w:t>
      </w:r>
    </w:p>
    <w:p w:rsidR="00947333" w:rsidRDefault="00947333">
      <w:pPr>
        <w:ind w:left="3101"/>
        <w:rPr>
          <w:sz w:val="28"/>
        </w:rPr>
      </w:pPr>
    </w:p>
    <w:p w:rsidR="007558B4" w:rsidRDefault="007558B4" w:rsidP="00427029">
      <w:pPr>
        <w:jc w:val="both"/>
        <w:rPr>
          <w:sz w:val="28"/>
          <w:szCs w:val="24"/>
        </w:rPr>
      </w:pPr>
    </w:p>
    <w:p w:rsidR="007558B4" w:rsidRPr="00427029" w:rsidRDefault="00625B17">
      <w:pPr>
        <w:spacing w:line="360" w:lineRule="auto"/>
        <w:jc w:val="both"/>
        <w:rPr>
          <w:sz w:val="32"/>
        </w:rPr>
        <w:pPrChange w:id="234" w:author="Windows User" w:date="2021-05-24T22:40:00Z">
          <w:pPr>
            <w:jc w:val="both"/>
          </w:pPr>
        </w:pPrChange>
      </w:pPr>
      <w:r w:rsidRPr="000E111F">
        <w:rPr>
          <w:sz w:val="28"/>
          <w:szCs w:val="24"/>
        </w:rPr>
        <w:tab/>
      </w:r>
      <w:r w:rsidR="00C25BB5">
        <w:rPr>
          <w:b/>
          <w:sz w:val="28"/>
        </w:rPr>
        <w:t>Figure 4.3</w:t>
      </w:r>
      <w:r w:rsidR="00270C40">
        <w:rPr>
          <w:b/>
          <w:sz w:val="28"/>
        </w:rPr>
        <w:t xml:space="preserve">.1 </w:t>
      </w:r>
      <w:r w:rsidR="00C25BB5">
        <w:rPr>
          <w:b/>
          <w:sz w:val="28"/>
        </w:rPr>
        <w:t xml:space="preserve"> </w:t>
      </w:r>
      <w:r w:rsidR="00C25BB5" w:rsidRPr="00CB030A">
        <w:rPr>
          <w:sz w:val="28"/>
        </w:rPr>
        <w:t>shows the Level-1 Data flow diagram of the system</w:t>
      </w:r>
      <w:r w:rsidR="00C25BB5" w:rsidRPr="00270C40">
        <w:rPr>
          <w:sz w:val="28"/>
          <w:szCs w:val="24"/>
        </w:rPr>
        <w:t>.</w:t>
      </w:r>
      <w:ins w:id="235" w:author="Windows User" w:date="2021-05-24T22:40:00Z">
        <w:r w:rsidR="00270C40">
          <w:rPr>
            <w:sz w:val="28"/>
            <w:szCs w:val="24"/>
          </w:rPr>
          <w:t xml:space="preserve"> </w:t>
        </w:r>
      </w:ins>
      <w:r w:rsidR="00202293" w:rsidRPr="00427029">
        <w:rPr>
          <w:sz w:val="28"/>
          <w:szCs w:val="24"/>
        </w:rPr>
        <w:t>This simply breaks</w:t>
      </w:r>
      <w:r w:rsidRPr="00BB22EF">
        <w:rPr>
          <w:sz w:val="28"/>
          <w:szCs w:val="24"/>
        </w:rPr>
        <w:t xml:space="preserve"> processes down into more detailed sub-processes.</w:t>
      </w:r>
      <w:r w:rsidR="00202293" w:rsidRPr="00427029">
        <w:rPr>
          <w:sz w:val="28"/>
          <w:szCs w:val="24"/>
        </w:rPr>
        <w:t xml:space="preserve"> It visualizes high level overview of the system.This highlights main functions of a system. This helps to </w:t>
      </w:r>
      <w:r w:rsidR="00BE161B" w:rsidRPr="00427029">
        <w:rPr>
          <w:sz w:val="28"/>
          <w:szCs w:val="24"/>
        </w:rPr>
        <w:t>visualize</w:t>
      </w:r>
      <w:r w:rsidR="00202293" w:rsidRPr="00427029">
        <w:rPr>
          <w:sz w:val="28"/>
          <w:szCs w:val="24"/>
        </w:rPr>
        <w:t xml:space="preserve"> incoming data flow, processes and output data flows.</w:t>
      </w:r>
    </w:p>
    <w:p w:rsidR="00390E84" w:rsidRDefault="00390E84">
      <w:pPr>
        <w:rPr>
          <w:sz w:val="28"/>
        </w:rPr>
        <w:sectPr w:rsidR="00390E84">
          <w:pgSz w:w="11910" w:h="16840"/>
          <w:pgMar w:top="1340" w:right="1300" w:bottom="1260" w:left="1220" w:header="727" w:footer="1069" w:gutter="0"/>
          <w:cols w:space="720"/>
        </w:sectPr>
      </w:pPr>
    </w:p>
    <w:p w:rsidR="00390E84" w:rsidRDefault="004C7A2A">
      <w:pPr>
        <w:pStyle w:val="Heading6"/>
        <w:numPr>
          <w:ilvl w:val="2"/>
          <w:numId w:val="12"/>
        </w:numPr>
        <w:tabs>
          <w:tab w:val="left" w:pos="1148"/>
        </w:tabs>
        <w:spacing w:before="90"/>
        <w:ind w:left="1147"/>
        <w:jc w:val="left"/>
      </w:pPr>
      <w:r>
        <w:lastRenderedPageBreak/>
        <w:t>Sequence</w:t>
      </w:r>
      <w:ins w:id="236" w:author="Windows User" w:date="2021-05-24T22:40:00Z">
        <w:r w:rsidR="00270C40">
          <w:t xml:space="preserve"> </w:t>
        </w:r>
      </w:ins>
      <w:r>
        <w:t>Diagram</w:t>
      </w:r>
      <w:r w:rsidR="00EA0C1C">
        <w:t>:</w:t>
      </w:r>
    </w:p>
    <w:p w:rsidR="00EA0C1C" w:rsidRDefault="00EA0C1C" w:rsidP="00427029">
      <w:pPr>
        <w:pStyle w:val="ListParagraph"/>
        <w:ind w:left="647" w:firstLine="0"/>
        <w:jc w:val="both"/>
        <w:rPr>
          <w:sz w:val="28"/>
          <w:szCs w:val="24"/>
        </w:rPr>
      </w:pPr>
    </w:p>
    <w:p w:rsidR="00EA0C1C" w:rsidRPr="00EA0C1C" w:rsidRDefault="00EA0C1C">
      <w:pPr>
        <w:pStyle w:val="ListParagraph"/>
        <w:spacing w:line="360" w:lineRule="auto"/>
        <w:ind w:left="647" w:firstLine="0"/>
        <w:jc w:val="both"/>
        <w:rPr>
          <w:sz w:val="28"/>
          <w:szCs w:val="24"/>
        </w:rPr>
        <w:sectPr w:rsidR="00EA0C1C" w:rsidRPr="00EA0C1C">
          <w:pgSz w:w="11910" w:h="16840"/>
          <w:pgMar w:top="1340" w:right="1300" w:bottom="1260" w:left="1220" w:header="727" w:footer="1069" w:gutter="0"/>
          <w:cols w:space="720"/>
        </w:sectPr>
        <w:pPrChange w:id="237" w:author="Windows User" w:date="2021-05-24T22:40:00Z">
          <w:pPr>
            <w:pStyle w:val="ListParagraph"/>
            <w:ind w:left="647" w:firstLine="0"/>
            <w:jc w:val="both"/>
          </w:pPr>
        </w:pPrChange>
      </w:pPr>
      <w:r>
        <w:rPr>
          <w:sz w:val="28"/>
          <w:szCs w:val="24"/>
        </w:rPr>
        <w:t>The Figure 4.4 shows the sequence diagram of the system.</w:t>
      </w:r>
      <w:r w:rsidRPr="00EA0C1C">
        <w:rPr>
          <w:sz w:val="28"/>
          <w:szCs w:val="24"/>
        </w:rPr>
        <w:t xml:space="preserve">It </w:t>
      </w:r>
      <w:del w:id="238" w:author="Suresh Shirgave" w:date="2021-05-24T17:44:00Z">
        <w:r w:rsidRPr="00EA0C1C" w:rsidDel="00607089">
          <w:rPr>
            <w:sz w:val="28"/>
            <w:szCs w:val="24"/>
          </w:rPr>
          <w:delText> </w:delText>
        </w:r>
      </w:del>
      <w:r w:rsidRPr="00EA0C1C">
        <w:rPr>
          <w:sz w:val="28"/>
          <w:szCs w:val="24"/>
        </w:rPr>
        <w:t>is a type of interaction diagram because it describes howand in what ordera group of objects works together. This shows the requirements for a new system or to document an existing process. It shows the interaction logic between the objects in the system in the time order that the interactions take plac</w:t>
      </w:r>
      <w:r w:rsidR="00BE161B">
        <w:rPr>
          <w:sz w:val="28"/>
          <w:szCs w:val="24"/>
        </w:rPr>
        <w:t>e.</w:t>
      </w:r>
    </w:p>
    <w:p w:rsidR="00EA0C1C" w:rsidRDefault="00EA0C1C" w:rsidP="00427029">
      <w:pPr>
        <w:pStyle w:val="Heading6"/>
        <w:tabs>
          <w:tab w:val="left" w:pos="1148"/>
        </w:tabs>
        <w:spacing w:before="90"/>
        <w:ind w:left="0" w:firstLine="0"/>
      </w:pPr>
    </w:p>
    <w:p w:rsidR="00390E84" w:rsidRDefault="00390E84">
      <w:pPr>
        <w:pStyle w:val="BodyText"/>
        <w:rPr>
          <w:b/>
          <w:sz w:val="20"/>
        </w:rPr>
      </w:pPr>
    </w:p>
    <w:p w:rsidR="00390E84" w:rsidRDefault="00390E84">
      <w:pPr>
        <w:pStyle w:val="BodyText"/>
        <w:rPr>
          <w:b/>
          <w:sz w:val="20"/>
        </w:rPr>
      </w:pPr>
    </w:p>
    <w:p w:rsidR="00390E84" w:rsidRDefault="00390E84">
      <w:pPr>
        <w:pStyle w:val="BodyText"/>
        <w:spacing w:before="2"/>
        <w:rPr>
          <w:b/>
          <w:sz w:val="25"/>
        </w:rPr>
      </w:pPr>
    </w:p>
    <w:p w:rsidR="00390E84" w:rsidRDefault="008F4F4E">
      <w:pPr>
        <w:rPr>
          <w:sz w:val="25"/>
        </w:rPr>
      </w:pPr>
      <w:r>
        <w:rPr>
          <w:noProof/>
          <w:sz w:val="25"/>
          <w:lang w:val="en-GB" w:eastAsia="en-GB"/>
        </w:rPr>
        <w:drawing>
          <wp:inline distT="0" distB="0" distL="0" distR="0" wp14:anchorId="01BB642E" wp14:editId="0CFED8EF">
            <wp:extent cx="5962650" cy="3439143"/>
            <wp:effectExtent l="0" t="0" r="0" b="0"/>
            <wp:docPr id="11" name="Picture 11" descr="C:\Users\MADHAVBAG\Desktop\New folder (2)\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DHAVBAG\Desktop\New folder (2)\Sequen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3439143"/>
                    </a:xfrm>
                    <a:prstGeom prst="rect">
                      <a:avLst/>
                    </a:prstGeom>
                    <a:noFill/>
                    <a:ln>
                      <a:noFill/>
                    </a:ln>
                  </pic:spPr>
                </pic:pic>
              </a:graphicData>
            </a:graphic>
          </wp:inline>
        </w:drawing>
      </w:r>
    </w:p>
    <w:p w:rsidR="00947333" w:rsidRDefault="00947333">
      <w:pPr>
        <w:rPr>
          <w:sz w:val="25"/>
        </w:rPr>
      </w:pPr>
    </w:p>
    <w:p w:rsidR="00947333" w:rsidRDefault="00947333">
      <w:pPr>
        <w:rPr>
          <w:sz w:val="25"/>
        </w:rPr>
      </w:pPr>
    </w:p>
    <w:p w:rsidR="007558B4" w:rsidRPr="00427029" w:rsidRDefault="00202293" w:rsidP="00427029">
      <w:pPr>
        <w:ind w:left="2160" w:firstLine="720"/>
        <w:jc w:val="both"/>
        <w:rPr>
          <w:sz w:val="28"/>
          <w:szCs w:val="24"/>
        </w:rPr>
      </w:pPr>
      <w:r w:rsidRPr="00427029">
        <w:rPr>
          <w:sz w:val="28"/>
          <w:szCs w:val="24"/>
        </w:rPr>
        <w:t>4.4 Sequence Diagram:</w:t>
      </w:r>
    </w:p>
    <w:p w:rsidR="007558B4" w:rsidRPr="00427029" w:rsidRDefault="007558B4" w:rsidP="00427029">
      <w:pPr>
        <w:jc w:val="both"/>
        <w:rPr>
          <w:sz w:val="28"/>
          <w:szCs w:val="24"/>
        </w:rPr>
      </w:pPr>
    </w:p>
    <w:p w:rsidR="007558B4" w:rsidRPr="00427029" w:rsidRDefault="007558B4" w:rsidP="00427029">
      <w:pPr>
        <w:jc w:val="both"/>
        <w:rPr>
          <w:sz w:val="28"/>
          <w:szCs w:val="24"/>
        </w:rPr>
      </w:pPr>
    </w:p>
    <w:p w:rsidR="00390E84" w:rsidRDefault="00202293">
      <w:pPr>
        <w:spacing w:line="360" w:lineRule="auto"/>
        <w:jc w:val="both"/>
        <w:rPr>
          <w:b/>
          <w:sz w:val="28"/>
        </w:rPr>
        <w:pPrChange w:id="239" w:author="Windows User" w:date="2021-05-24T22:39:00Z">
          <w:pPr>
            <w:jc w:val="both"/>
          </w:pPr>
        </w:pPrChange>
      </w:pPr>
      <w:r w:rsidRPr="00427029">
        <w:rPr>
          <w:sz w:val="28"/>
          <w:szCs w:val="24"/>
        </w:rPr>
        <w:tab/>
      </w:r>
      <w:r w:rsidR="004C7A2A">
        <w:rPr>
          <w:b/>
          <w:sz w:val="28"/>
        </w:rPr>
        <w:t>Activity</w:t>
      </w:r>
      <w:ins w:id="240" w:author="Windows User" w:date="2021-05-24T22:41:00Z">
        <w:r w:rsidR="00270C40">
          <w:rPr>
            <w:b/>
            <w:sz w:val="28"/>
          </w:rPr>
          <w:t xml:space="preserve"> </w:t>
        </w:r>
      </w:ins>
      <w:r w:rsidR="004C7A2A">
        <w:rPr>
          <w:b/>
          <w:sz w:val="28"/>
        </w:rPr>
        <w:t>Diagram</w:t>
      </w:r>
      <w:r w:rsidR="0093264B">
        <w:rPr>
          <w:b/>
          <w:sz w:val="28"/>
        </w:rPr>
        <w:t>:</w:t>
      </w:r>
    </w:p>
    <w:p w:rsidR="0093264B" w:rsidRDefault="0093264B">
      <w:pPr>
        <w:pStyle w:val="ListParagraph"/>
        <w:tabs>
          <w:tab w:val="left" w:pos="1148"/>
        </w:tabs>
        <w:spacing w:before="90" w:line="360" w:lineRule="auto"/>
        <w:ind w:left="1147" w:firstLine="0"/>
        <w:jc w:val="both"/>
        <w:rPr>
          <w:sz w:val="28"/>
          <w:szCs w:val="24"/>
        </w:rPr>
        <w:pPrChange w:id="241" w:author="Windows User" w:date="2021-05-24T22:39:00Z">
          <w:pPr>
            <w:pStyle w:val="ListParagraph"/>
            <w:tabs>
              <w:tab w:val="left" w:pos="1148"/>
            </w:tabs>
            <w:spacing w:before="90"/>
            <w:ind w:left="1147" w:firstLine="0"/>
            <w:jc w:val="both"/>
          </w:pPr>
        </w:pPrChange>
      </w:pPr>
      <w:r w:rsidRPr="00202293">
        <w:rPr>
          <w:sz w:val="28"/>
          <w:szCs w:val="24"/>
        </w:rPr>
        <w:tab/>
      </w:r>
      <w:r>
        <w:rPr>
          <w:sz w:val="28"/>
          <w:szCs w:val="24"/>
        </w:rPr>
        <w:t xml:space="preserve">The figure 4.5 shows the Activity </w:t>
      </w:r>
      <w:r w:rsidR="00BE161B">
        <w:rPr>
          <w:sz w:val="28"/>
          <w:szCs w:val="24"/>
        </w:rPr>
        <w:t>Diagram</w:t>
      </w:r>
      <w:r>
        <w:rPr>
          <w:sz w:val="28"/>
          <w:szCs w:val="24"/>
        </w:rPr>
        <w:t xml:space="preserve"> of the sytem.</w:t>
      </w:r>
      <w:r w:rsidRPr="00202293">
        <w:rPr>
          <w:sz w:val="28"/>
          <w:szCs w:val="24"/>
        </w:rPr>
        <w:t>This is a behavioral diagram i.e. it depicts the behavior of a system. It portrays the control flow from a start point to a finish point of the system showing the various decision paths that exist while a certain activity is being executed.This visually represents a series of actions or flow of control in a system similar to a flowchart or a data flow diagram.</w:t>
      </w:r>
    </w:p>
    <w:p w:rsidR="0093264B" w:rsidRDefault="0093264B">
      <w:pPr>
        <w:spacing w:line="360" w:lineRule="auto"/>
        <w:jc w:val="both"/>
        <w:rPr>
          <w:b/>
          <w:sz w:val="28"/>
        </w:rPr>
        <w:pPrChange w:id="242" w:author="Windows User" w:date="2021-05-24T22:39:00Z">
          <w:pPr>
            <w:jc w:val="both"/>
          </w:pPr>
        </w:pPrChange>
      </w:pPr>
    </w:p>
    <w:p w:rsidR="008B0D7E" w:rsidRDefault="008B0D7E">
      <w:pPr>
        <w:pStyle w:val="ListParagraph"/>
        <w:tabs>
          <w:tab w:val="left" w:pos="1148"/>
        </w:tabs>
        <w:spacing w:before="90" w:line="360" w:lineRule="auto"/>
        <w:ind w:left="1147" w:firstLine="0"/>
        <w:jc w:val="both"/>
        <w:rPr>
          <w:b/>
          <w:sz w:val="28"/>
        </w:rPr>
        <w:pPrChange w:id="243" w:author="Windows User" w:date="2021-05-24T22:39:00Z">
          <w:pPr>
            <w:pStyle w:val="ListParagraph"/>
            <w:tabs>
              <w:tab w:val="left" w:pos="1148"/>
            </w:tabs>
            <w:spacing w:before="90"/>
            <w:ind w:left="1147" w:firstLine="0"/>
          </w:pPr>
        </w:pPrChange>
      </w:pPr>
    </w:p>
    <w:p w:rsidR="008B0D7E" w:rsidRDefault="008B0D7E" w:rsidP="008B0D7E">
      <w:pPr>
        <w:pStyle w:val="ListParagraph"/>
        <w:tabs>
          <w:tab w:val="left" w:pos="1148"/>
        </w:tabs>
        <w:spacing w:before="90"/>
        <w:ind w:left="1147" w:firstLine="0"/>
        <w:rPr>
          <w:b/>
          <w:sz w:val="28"/>
        </w:rPr>
      </w:pPr>
      <w:r>
        <w:rPr>
          <w:b/>
          <w:noProof/>
          <w:sz w:val="28"/>
          <w:lang w:val="en-GB" w:eastAsia="en-GB"/>
        </w:rPr>
        <w:lastRenderedPageBreak/>
        <w:drawing>
          <wp:inline distT="0" distB="0" distL="0" distR="0" wp14:anchorId="27D5005A" wp14:editId="317B37A8">
            <wp:extent cx="4882803" cy="7592178"/>
            <wp:effectExtent l="19050" t="0" r="0" b="0"/>
            <wp:docPr id="3" name="Picture 2" descr="activity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eg"/>
                    <pic:cNvPicPr/>
                  </pic:nvPicPr>
                  <pic:blipFill>
                    <a:blip r:embed="rId18"/>
                    <a:stretch>
                      <a:fillRect/>
                    </a:stretch>
                  </pic:blipFill>
                  <pic:spPr>
                    <a:xfrm>
                      <a:off x="0" y="0"/>
                      <a:ext cx="4896490" cy="7613459"/>
                    </a:xfrm>
                    <a:prstGeom prst="rect">
                      <a:avLst/>
                    </a:prstGeom>
                  </pic:spPr>
                </pic:pic>
              </a:graphicData>
            </a:graphic>
          </wp:inline>
        </w:drawing>
      </w:r>
    </w:p>
    <w:p w:rsidR="00947333" w:rsidRDefault="00947333" w:rsidP="008B0D7E">
      <w:pPr>
        <w:pStyle w:val="ListParagraph"/>
        <w:tabs>
          <w:tab w:val="left" w:pos="1148"/>
        </w:tabs>
        <w:spacing w:before="90"/>
        <w:ind w:left="1147" w:firstLine="0"/>
        <w:rPr>
          <w:b/>
          <w:sz w:val="28"/>
        </w:rPr>
      </w:pPr>
    </w:p>
    <w:p w:rsidR="007558B4" w:rsidRPr="00427029" w:rsidRDefault="0093264B" w:rsidP="00427029">
      <w:pPr>
        <w:pStyle w:val="ListParagraph"/>
        <w:tabs>
          <w:tab w:val="left" w:pos="1148"/>
        </w:tabs>
        <w:spacing w:before="90"/>
        <w:ind w:left="1147" w:firstLine="0"/>
        <w:jc w:val="both"/>
        <w:rPr>
          <w:sz w:val="28"/>
          <w:szCs w:val="24"/>
        </w:rPr>
      </w:pPr>
      <w:r>
        <w:rPr>
          <w:sz w:val="28"/>
          <w:szCs w:val="24"/>
        </w:rPr>
        <w:tab/>
      </w:r>
      <w:r>
        <w:rPr>
          <w:sz w:val="28"/>
          <w:szCs w:val="24"/>
        </w:rPr>
        <w:tab/>
      </w:r>
      <w:r>
        <w:rPr>
          <w:sz w:val="28"/>
          <w:szCs w:val="24"/>
        </w:rPr>
        <w:tab/>
      </w:r>
      <w:r>
        <w:rPr>
          <w:sz w:val="28"/>
          <w:szCs w:val="24"/>
        </w:rPr>
        <w:tab/>
      </w:r>
      <w:r>
        <w:rPr>
          <w:sz w:val="28"/>
          <w:szCs w:val="24"/>
        </w:rPr>
        <w:tab/>
      </w:r>
      <w:r w:rsidR="00202293" w:rsidRPr="00427029">
        <w:rPr>
          <w:sz w:val="28"/>
          <w:szCs w:val="24"/>
        </w:rPr>
        <w:t>4.5 Activity Diagram:</w:t>
      </w:r>
    </w:p>
    <w:p w:rsidR="007558B4" w:rsidRPr="00427029" w:rsidRDefault="007558B4" w:rsidP="00427029">
      <w:pPr>
        <w:pStyle w:val="ListParagraph"/>
        <w:tabs>
          <w:tab w:val="left" w:pos="1148"/>
        </w:tabs>
        <w:spacing w:before="90"/>
        <w:ind w:left="1147" w:firstLine="0"/>
        <w:jc w:val="both"/>
        <w:rPr>
          <w:sz w:val="28"/>
          <w:szCs w:val="24"/>
        </w:rPr>
      </w:pPr>
    </w:p>
    <w:p w:rsidR="00390E84" w:rsidRPr="00427029" w:rsidRDefault="00390E84">
      <w:pPr>
        <w:pStyle w:val="BodyText"/>
        <w:rPr>
          <w:sz w:val="20"/>
        </w:rPr>
      </w:pPr>
    </w:p>
    <w:p w:rsidR="00390E84" w:rsidRPr="00427029" w:rsidRDefault="00390E84">
      <w:pPr>
        <w:pStyle w:val="BodyText"/>
        <w:rPr>
          <w:sz w:val="20"/>
        </w:rPr>
      </w:pPr>
    </w:p>
    <w:p w:rsidR="00390E84" w:rsidRDefault="00390E84">
      <w:pPr>
        <w:pStyle w:val="BodyText"/>
        <w:rPr>
          <w:b/>
          <w:sz w:val="20"/>
        </w:rPr>
      </w:pPr>
    </w:p>
    <w:p w:rsidR="00390E84" w:rsidRDefault="00390E84">
      <w:pPr>
        <w:pStyle w:val="BodyText"/>
        <w:spacing w:before="1"/>
        <w:rPr>
          <w:b/>
          <w:sz w:val="18"/>
        </w:rPr>
      </w:pPr>
    </w:p>
    <w:p w:rsidR="00390E84" w:rsidRDefault="00390E84">
      <w:pPr>
        <w:rPr>
          <w:sz w:val="18"/>
        </w:rPr>
        <w:sectPr w:rsidR="00390E84">
          <w:pgSz w:w="11910" w:h="16840"/>
          <w:pgMar w:top="1340" w:right="1300" w:bottom="1260" w:left="1220" w:header="727" w:footer="1069" w:gutter="0"/>
          <w:cols w:space="720"/>
        </w:sectPr>
      </w:pPr>
    </w:p>
    <w:p w:rsidR="00390E84" w:rsidRDefault="004C7A2A">
      <w:pPr>
        <w:pStyle w:val="ListParagraph"/>
        <w:numPr>
          <w:ilvl w:val="2"/>
          <w:numId w:val="12"/>
        </w:numPr>
        <w:tabs>
          <w:tab w:val="left" w:pos="1148"/>
        </w:tabs>
        <w:spacing w:before="90"/>
        <w:ind w:left="1147"/>
        <w:jc w:val="left"/>
        <w:rPr>
          <w:b/>
          <w:sz w:val="28"/>
        </w:rPr>
      </w:pPr>
      <w:r>
        <w:rPr>
          <w:b/>
          <w:sz w:val="28"/>
        </w:rPr>
        <w:lastRenderedPageBreak/>
        <w:t>Deployment</w:t>
      </w:r>
      <w:ins w:id="244" w:author="Windows User" w:date="2021-05-24T22:41:00Z">
        <w:r w:rsidR="00270C40">
          <w:rPr>
            <w:b/>
            <w:sz w:val="28"/>
          </w:rPr>
          <w:t xml:space="preserve"> </w:t>
        </w:r>
      </w:ins>
      <w:r>
        <w:rPr>
          <w:b/>
          <w:sz w:val="28"/>
        </w:rPr>
        <w:t>Diagram</w:t>
      </w:r>
      <w:r w:rsidR="00EC14D9">
        <w:rPr>
          <w:b/>
          <w:sz w:val="28"/>
        </w:rPr>
        <w:t>:</w:t>
      </w:r>
    </w:p>
    <w:p w:rsidR="00A82326" w:rsidRDefault="00EC14D9">
      <w:pPr>
        <w:tabs>
          <w:tab w:val="left" w:pos="1148"/>
        </w:tabs>
        <w:spacing w:before="90" w:line="360" w:lineRule="auto"/>
        <w:jc w:val="both"/>
        <w:rPr>
          <w:b/>
          <w:sz w:val="28"/>
        </w:rPr>
        <w:pPrChange w:id="245" w:author="Windows User" w:date="2021-05-24T22:41:00Z">
          <w:pPr>
            <w:tabs>
              <w:tab w:val="left" w:pos="1148"/>
            </w:tabs>
            <w:spacing w:before="90"/>
          </w:pPr>
        </w:pPrChange>
      </w:pPr>
      <w:del w:id="246" w:author="Suresh Shirgave" w:date="2021-05-24T17:43:00Z">
        <w:r w:rsidDel="007D06C7">
          <w:rPr>
            <w:sz w:val="28"/>
          </w:rPr>
          <w:delText>.</w:delText>
        </w:r>
      </w:del>
      <w:r>
        <w:rPr>
          <w:sz w:val="28"/>
        </w:rPr>
        <w:t>The Figure 4.6 shows the deployment diagram of the system</w:t>
      </w:r>
      <w:ins w:id="247" w:author="Suresh Shirgave" w:date="2021-05-24T17:43:00Z">
        <w:r w:rsidR="007D06C7">
          <w:rPr>
            <w:sz w:val="28"/>
          </w:rPr>
          <w:t>.</w:t>
        </w:r>
        <w:del w:id="248" w:author="Windows User" w:date="2021-05-24T22:17:00Z">
          <w:r w:rsidR="007D06C7" w:rsidDel="00A82326">
            <w:rPr>
              <w:sz w:val="28"/>
            </w:rPr>
            <w:delText xml:space="preserve"> </w:delText>
          </w:r>
        </w:del>
      </w:ins>
      <w:r w:rsidRPr="00202293">
        <w:rPr>
          <w:sz w:val="28"/>
        </w:rPr>
        <w:t>This is a UML diagram type that shows the execution architecture of a system, including nodes as user and final goal</w:t>
      </w:r>
      <w:r w:rsidR="00CB030A">
        <w:rPr>
          <w:sz w:val="28"/>
        </w:rPr>
        <w:t xml:space="preserve"> </w:t>
      </w:r>
      <w:r w:rsidRPr="00202293">
        <w:rPr>
          <w:sz w:val="28"/>
        </w:rPr>
        <w:t>and the middleware system connecting them. This</w:t>
      </w:r>
      <w:ins w:id="249" w:author="Windows User" w:date="2021-05-24T22:42:00Z">
        <w:r w:rsidR="00270C40">
          <w:rPr>
            <w:sz w:val="28"/>
          </w:rPr>
          <w:t xml:space="preserve"> </w:t>
        </w:r>
      </w:ins>
      <w:r w:rsidRPr="00202293">
        <w:rPr>
          <w:sz w:val="28"/>
        </w:rPr>
        <w:t>diagram is typically used to visualize the physical hardware and software of a system. A line indicates the communication between the nodes and the middleware.</w:t>
      </w:r>
    </w:p>
    <w:p w:rsidR="00A82326" w:rsidRDefault="00A82326">
      <w:pPr>
        <w:tabs>
          <w:tab w:val="left" w:pos="1148"/>
        </w:tabs>
        <w:spacing w:before="90"/>
        <w:jc w:val="both"/>
        <w:rPr>
          <w:b/>
          <w:sz w:val="28"/>
        </w:rPr>
        <w:pPrChange w:id="250" w:author="Suresh Shirgave" w:date="2021-05-24T17:44:00Z">
          <w:pPr>
            <w:tabs>
              <w:tab w:val="left" w:pos="1148"/>
            </w:tabs>
            <w:spacing w:before="90"/>
          </w:pPr>
        </w:pPrChange>
      </w:pPr>
    </w:p>
    <w:p w:rsidR="005A5A9A" w:rsidRDefault="005A5A9A" w:rsidP="005A5A9A">
      <w:pPr>
        <w:tabs>
          <w:tab w:val="left" w:pos="1148"/>
        </w:tabs>
        <w:spacing w:before="90"/>
        <w:rPr>
          <w:b/>
          <w:sz w:val="28"/>
        </w:rPr>
      </w:pPr>
    </w:p>
    <w:p w:rsidR="005A5A9A" w:rsidRDefault="005A5A9A" w:rsidP="005A5A9A">
      <w:pPr>
        <w:tabs>
          <w:tab w:val="left" w:pos="1148"/>
        </w:tabs>
        <w:spacing w:before="90"/>
        <w:rPr>
          <w:b/>
          <w:sz w:val="28"/>
        </w:rPr>
      </w:pPr>
    </w:p>
    <w:p w:rsidR="005A5A9A" w:rsidRDefault="005A5A9A" w:rsidP="005A5A9A">
      <w:pPr>
        <w:tabs>
          <w:tab w:val="left" w:pos="1148"/>
        </w:tabs>
        <w:spacing w:before="90"/>
        <w:rPr>
          <w:b/>
          <w:sz w:val="28"/>
        </w:rPr>
      </w:pPr>
    </w:p>
    <w:p w:rsidR="005A5A9A" w:rsidRDefault="005A5A9A" w:rsidP="005A5A9A">
      <w:pPr>
        <w:tabs>
          <w:tab w:val="left" w:pos="1148"/>
        </w:tabs>
        <w:spacing w:before="90"/>
        <w:rPr>
          <w:b/>
          <w:sz w:val="28"/>
        </w:rPr>
      </w:pPr>
    </w:p>
    <w:p w:rsidR="005A5A9A" w:rsidRDefault="005A5A9A" w:rsidP="005A5A9A">
      <w:pPr>
        <w:tabs>
          <w:tab w:val="left" w:pos="1148"/>
        </w:tabs>
        <w:spacing w:before="90"/>
        <w:rPr>
          <w:b/>
          <w:sz w:val="28"/>
        </w:rPr>
      </w:pPr>
    </w:p>
    <w:p w:rsidR="005A5A9A" w:rsidRDefault="005A5A9A" w:rsidP="005A5A9A">
      <w:pPr>
        <w:tabs>
          <w:tab w:val="left" w:pos="1148"/>
        </w:tabs>
        <w:spacing w:before="90"/>
        <w:rPr>
          <w:b/>
          <w:sz w:val="28"/>
        </w:rPr>
      </w:pPr>
    </w:p>
    <w:p w:rsidR="005A5A9A" w:rsidRPr="005A5A9A" w:rsidRDefault="005A5A9A" w:rsidP="005A5A9A">
      <w:pPr>
        <w:tabs>
          <w:tab w:val="left" w:pos="1148"/>
        </w:tabs>
        <w:spacing w:before="90"/>
        <w:rPr>
          <w:b/>
          <w:sz w:val="28"/>
        </w:rPr>
      </w:pPr>
    </w:p>
    <w:p w:rsidR="005A5A9A" w:rsidRPr="005A5A9A" w:rsidRDefault="005A5A9A" w:rsidP="005A5A9A">
      <w:pPr>
        <w:tabs>
          <w:tab w:val="left" w:pos="1148"/>
        </w:tabs>
        <w:spacing w:before="90"/>
        <w:rPr>
          <w:b/>
          <w:sz w:val="28"/>
        </w:rPr>
      </w:pPr>
      <w:r>
        <w:rPr>
          <w:noProof/>
          <w:lang w:val="en-GB" w:eastAsia="en-GB"/>
        </w:rPr>
        <w:drawing>
          <wp:inline distT="0" distB="0" distL="0" distR="0" wp14:anchorId="5F12F0BF" wp14:editId="74AAC73B">
            <wp:extent cx="5034169" cy="1066800"/>
            <wp:effectExtent l="19050" t="0" r="0" b="0"/>
            <wp:docPr id="1" name="Picture 0" descr="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9"/>
                    <a:stretch>
                      <a:fillRect/>
                    </a:stretch>
                  </pic:blipFill>
                  <pic:spPr>
                    <a:xfrm>
                      <a:off x="0" y="0"/>
                      <a:ext cx="5038725" cy="1067765"/>
                    </a:xfrm>
                    <a:prstGeom prst="rect">
                      <a:avLst/>
                    </a:prstGeom>
                  </pic:spPr>
                </pic:pic>
              </a:graphicData>
            </a:graphic>
          </wp:inline>
        </w:drawing>
      </w:r>
    </w:p>
    <w:p w:rsidR="00390E84" w:rsidRDefault="00390E84">
      <w:pPr>
        <w:pStyle w:val="BodyText"/>
        <w:rPr>
          <w:b/>
          <w:sz w:val="20"/>
        </w:rPr>
      </w:pPr>
    </w:p>
    <w:p w:rsidR="007558B4" w:rsidRPr="00427029" w:rsidRDefault="00202293" w:rsidP="00427029">
      <w:pPr>
        <w:pStyle w:val="BodyText"/>
        <w:ind w:left="2160" w:firstLine="720"/>
        <w:jc w:val="both"/>
        <w:rPr>
          <w:sz w:val="28"/>
        </w:rPr>
      </w:pPr>
      <w:r w:rsidRPr="00427029">
        <w:rPr>
          <w:sz w:val="28"/>
        </w:rPr>
        <w:t>4.6 Deployment Diagram</w:t>
      </w:r>
    </w:p>
    <w:p w:rsidR="007558B4" w:rsidRPr="00427029" w:rsidRDefault="007558B4" w:rsidP="00427029">
      <w:pPr>
        <w:pStyle w:val="BodyText"/>
        <w:jc w:val="both"/>
        <w:rPr>
          <w:sz w:val="28"/>
        </w:rPr>
      </w:pPr>
    </w:p>
    <w:p w:rsidR="00390E84" w:rsidRDefault="00202293" w:rsidP="00427029">
      <w:pPr>
        <w:pStyle w:val="BodyText"/>
        <w:jc w:val="both"/>
        <w:rPr>
          <w:b/>
          <w:sz w:val="20"/>
        </w:rPr>
      </w:pPr>
      <w:r w:rsidRPr="00427029">
        <w:rPr>
          <w:sz w:val="28"/>
        </w:rPr>
        <w:tab/>
      </w:r>
    </w:p>
    <w:p w:rsidR="00390E84" w:rsidRDefault="00390E84">
      <w:pPr>
        <w:pStyle w:val="BodyText"/>
        <w:rPr>
          <w:b/>
          <w:sz w:val="20"/>
        </w:rPr>
      </w:pPr>
    </w:p>
    <w:p w:rsidR="00390E84" w:rsidRDefault="00390E84">
      <w:pPr>
        <w:pStyle w:val="BodyText"/>
        <w:rPr>
          <w:b/>
          <w:sz w:val="20"/>
        </w:rPr>
      </w:pPr>
    </w:p>
    <w:p w:rsidR="00390E84" w:rsidRDefault="00390E84">
      <w:pPr>
        <w:pStyle w:val="BodyText"/>
        <w:spacing w:before="10"/>
        <w:rPr>
          <w:b/>
          <w:sz w:val="29"/>
        </w:rPr>
      </w:pPr>
    </w:p>
    <w:p w:rsidR="00390E84" w:rsidRDefault="00390E84">
      <w:pPr>
        <w:rPr>
          <w:sz w:val="29"/>
        </w:rPr>
        <w:sectPr w:rsidR="00390E84">
          <w:pgSz w:w="11910" w:h="16840"/>
          <w:pgMar w:top="1340" w:right="1300" w:bottom="1260" w:left="1220" w:header="727" w:footer="1069" w:gutter="0"/>
          <w:cols w:space="720"/>
        </w:sect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390E84">
      <w:pPr>
        <w:pStyle w:val="BodyText"/>
        <w:rPr>
          <w:b/>
          <w:sz w:val="20"/>
        </w:rPr>
      </w:pPr>
    </w:p>
    <w:p w:rsidR="00390E84" w:rsidRDefault="004C7A2A">
      <w:pPr>
        <w:pStyle w:val="Heading1"/>
        <w:spacing w:before="232"/>
        <w:ind w:right="1214"/>
        <w:jc w:val="center"/>
      </w:pPr>
      <w:r>
        <w:t>Implementation</w:t>
      </w:r>
    </w:p>
    <w:p w:rsidR="00390E84" w:rsidRDefault="00390E84">
      <w:pPr>
        <w:jc w:val="center"/>
        <w:sectPr w:rsidR="00390E84">
          <w:pgSz w:w="11910" w:h="16840"/>
          <w:pgMar w:top="1340" w:right="1300" w:bottom="1260" w:left="1220" w:header="727" w:footer="1069" w:gutter="0"/>
          <w:cols w:space="720"/>
        </w:sectPr>
      </w:pPr>
    </w:p>
    <w:p w:rsidR="00390E84" w:rsidRPr="00427029" w:rsidRDefault="00202293">
      <w:pPr>
        <w:pStyle w:val="Heading2"/>
        <w:numPr>
          <w:ilvl w:val="0"/>
          <w:numId w:val="11"/>
        </w:numPr>
        <w:tabs>
          <w:tab w:val="left" w:pos="1224"/>
          <w:tab w:val="left" w:pos="1225"/>
        </w:tabs>
        <w:ind w:hanging="722"/>
        <w:rPr>
          <w:b/>
          <w:sz w:val="48"/>
        </w:rPr>
      </w:pPr>
      <w:r w:rsidRPr="00427029">
        <w:rPr>
          <w:b/>
          <w:sz w:val="48"/>
        </w:rPr>
        <w:lastRenderedPageBreak/>
        <w:t>Detailed</w:t>
      </w:r>
      <w:ins w:id="251" w:author="Windows User" w:date="2021-05-24T22:42:00Z">
        <w:r w:rsidR="00270C40">
          <w:rPr>
            <w:b/>
            <w:sz w:val="48"/>
          </w:rPr>
          <w:t xml:space="preserve"> </w:t>
        </w:r>
      </w:ins>
      <w:r w:rsidRPr="00427029">
        <w:rPr>
          <w:b/>
          <w:sz w:val="48"/>
        </w:rPr>
        <w:t>Description</w:t>
      </w:r>
      <w:ins w:id="252" w:author="Windows User" w:date="2021-05-24T22:42:00Z">
        <w:r w:rsidR="00270C40">
          <w:rPr>
            <w:b/>
            <w:sz w:val="48"/>
          </w:rPr>
          <w:t xml:space="preserve"> </w:t>
        </w:r>
      </w:ins>
      <w:r w:rsidRPr="00427029">
        <w:rPr>
          <w:b/>
          <w:sz w:val="48"/>
        </w:rPr>
        <w:t>of</w:t>
      </w:r>
      <w:ins w:id="253" w:author="Windows User" w:date="2021-05-24T22:42:00Z">
        <w:r w:rsidR="00270C40">
          <w:rPr>
            <w:b/>
            <w:sz w:val="48"/>
          </w:rPr>
          <w:t xml:space="preserve"> </w:t>
        </w:r>
      </w:ins>
      <w:r w:rsidRPr="00427029">
        <w:rPr>
          <w:b/>
          <w:sz w:val="48"/>
        </w:rPr>
        <w:t>Methods</w:t>
      </w:r>
    </w:p>
    <w:p w:rsidR="00390E84" w:rsidRDefault="00390E84">
      <w:pPr>
        <w:pStyle w:val="BodyText"/>
        <w:spacing w:before="1"/>
        <w:rPr>
          <w:sz w:val="57"/>
        </w:rPr>
      </w:pPr>
    </w:p>
    <w:p w:rsidR="007558B4" w:rsidRPr="00427029" w:rsidRDefault="00202293" w:rsidP="00427029">
      <w:pPr>
        <w:pStyle w:val="BodyText"/>
        <w:numPr>
          <w:ilvl w:val="0"/>
          <w:numId w:val="42"/>
        </w:numPr>
        <w:jc w:val="both"/>
        <w:rPr>
          <w:b/>
          <w:bCs/>
          <w:sz w:val="40"/>
        </w:rPr>
      </w:pPr>
      <w:r w:rsidRPr="00427029">
        <w:rPr>
          <w:b/>
          <w:bCs/>
          <w:sz w:val="40"/>
        </w:rPr>
        <w:t>Implementation</w:t>
      </w:r>
      <w:ins w:id="254" w:author="Windows User" w:date="2021-05-24T22:42:00Z">
        <w:r w:rsidR="00270C40">
          <w:rPr>
            <w:b/>
            <w:bCs/>
            <w:sz w:val="40"/>
          </w:rPr>
          <w:t xml:space="preserve"> </w:t>
        </w:r>
      </w:ins>
      <w:r w:rsidRPr="00427029">
        <w:rPr>
          <w:b/>
          <w:bCs/>
          <w:sz w:val="40"/>
        </w:rPr>
        <w:t>-</w:t>
      </w:r>
    </w:p>
    <w:p w:rsidR="007558B4" w:rsidRDefault="007558B4" w:rsidP="00427029">
      <w:pPr>
        <w:pStyle w:val="BodyText"/>
        <w:jc w:val="both"/>
        <w:rPr>
          <w:rFonts w:ascii="Symbol" w:hAnsi="Symbol"/>
          <w:b/>
          <w:bCs/>
          <w:sz w:val="40"/>
        </w:rPr>
      </w:pPr>
    </w:p>
    <w:p w:rsidR="00FB54A7" w:rsidRDefault="00FB54A7">
      <w:pPr>
        <w:pStyle w:val="BodyText"/>
        <w:numPr>
          <w:ilvl w:val="1"/>
          <w:numId w:val="11"/>
        </w:numPr>
        <w:spacing w:line="360" w:lineRule="auto"/>
        <w:jc w:val="both"/>
        <w:rPr>
          <w:bCs/>
          <w:sz w:val="28"/>
          <w:szCs w:val="28"/>
        </w:rPr>
        <w:pPrChange w:id="255" w:author="Windows User" w:date="2021-05-24T22:42:00Z">
          <w:pPr>
            <w:pStyle w:val="BodyText"/>
            <w:numPr>
              <w:ilvl w:val="1"/>
              <w:numId w:val="11"/>
            </w:numPr>
            <w:ind w:left="1301" w:hanging="360"/>
            <w:jc w:val="both"/>
          </w:pPr>
        </w:pPrChange>
      </w:pPr>
      <w:r>
        <w:rPr>
          <w:bCs/>
          <w:sz w:val="28"/>
          <w:szCs w:val="28"/>
        </w:rPr>
        <w:t>Preprocessing of Data:</w:t>
      </w:r>
    </w:p>
    <w:p w:rsidR="00FB54A7" w:rsidRDefault="00FB54A7">
      <w:pPr>
        <w:pStyle w:val="BodyText"/>
        <w:spacing w:line="360" w:lineRule="auto"/>
        <w:ind w:left="1301"/>
        <w:jc w:val="both"/>
        <w:rPr>
          <w:bCs/>
          <w:sz w:val="28"/>
          <w:szCs w:val="28"/>
        </w:rPr>
        <w:pPrChange w:id="256" w:author="Windows User" w:date="2021-05-24T22:42:00Z">
          <w:pPr>
            <w:pStyle w:val="BodyText"/>
            <w:ind w:left="1301"/>
            <w:jc w:val="both"/>
          </w:pPr>
        </w:pPrChange>
      </w:pPr>
    </w:p>
    <w:p w:rsidR="00FB54A7" w:rsidRDefault="00FB54A7">
      <w:pPr>
        <w:pStyle w:val="BodyText"/>
        <w:spacing w:line="360" w:lineRule="auto"/>
        <w:ind w:left="1301"/>
        <w:jc w:val="both"/>
        <w:rPr>
          <w:color w:val="222222"/>
          <w:sz w:val="28"/>
          <w:szCs w:val="28"/>
          <w:shd w:val="clear" w:color="auto" w:fill="FFFFFF"/>
        </w:rPr>
        <w:pPrChange w:id="257" w:author="Windows User" w:date="2021-05-24T22:42:00Z">
          <w:pPr>
            <w:pStyle w:val="BodyText"/>
            <w:ind w:left="1301"/>
            <w:jc w:val="both"/>
          </w:pPr>
        </w:pPrChange>
      </w:pPr>
      <w:r>
        <w:rPr>
          <w:bCs/>
          <w:sz w:val="28"/>
          <w:szCs w:val="28"/>
        </w:rPr>
        <w:t xml:space="preserve">The preprocessing of the data required for the email system is that the  </w:t>
      </w:r>
      <w:r w:rsidRPr="00427029">
        <w:rPr>
          <w:color w:val="222222"/>
          <w:sz w:val="28"/>
          <w:szCs w:val="28"/>
          <w:shd w:val="clear" w:color="auto" w:fill="FFFFFF"/>
        </w:rPr>
        <w:t>Speech must be converted from physical sound to an electrical signal with a microphone, and then to digital data with an analog-to-digital converter. Once digitized, several models can be used to transcribe the audio to text.</w:t>
      </w:r>
    </w:p>
    <w:p w:rsidR="00AA343E" w:rsidRDefault="00AA343E">
      <w:pPr>
        <w:pStyle w:val="BodyText"/>
        <w:spacing w:line="360" w:lineRule="auto"/>
        <w:ind w:left="1301"/>
        <w:jc w:val="both"/>
        <w:rPr>
          <w:color w:val="222222"/>
          <w:sz w:val="28"/>
          <w:szCs w:val="28"/>
          <w:shd w:val="clear" w:color="auto" w:fill="FFFFFF"/>
        </w:rPr>
        <w:pPrChange w:id="258" w:author="Windows User" w:date="2021-05-24T22:42:00Z">
          <w:pPr>
            <w:pStyle w:val="BodyText"/>
            <w:ind w:left="1301"/>
            <w:jc w:val="both"/>
          </w:pPr>
        </w:pPrChange>
      </w:pPr>
    </w:p>
    <w:p w:rsidR="00AA343E" w:rsidRDefault="00AA343E">
      <w:pPr>
        <w:pStyle w:val="BodyText"/>
        <w:spacing w:line="360" w:lineRule="auto"/>
        <w:ind w:left="1301"/>
        <w:jc w:val="both"/>
        <w:rPr>
          <w:color w:val="222222"/>
          <w:sz w:val="28"/>
          <w:szCs w:val="28"/>
          <w:shd w:val="clear" w:color="auto" w:fill="FFFFFF"/>
        </w:rPr>
        <w:pPrChange w:id="259" w:author="Windows User" w:date="2021-05-24T22:42:00Z">
          <w:pPr>
            <w:pStyle w:val="BodyText"/>
            <w:ind w:left="1301"/>
            <w:jc w:val="both"/>
          </w:pPr>
        </w:pPrChange>
      </w:pPr>
    </w:p>
    <w:p w:rsidR="00AA343E" w:rsidRPr="00427029" w:rsidRDefault="00AA343E">
      <w:pPr>
        <w:pStyle w:val="BodyText"/>
        <w:numPr>
          <w:ilvl w:val="1"/>
          <w:numId w:val="11"/>
        </w:numPr>
        <w:spacing w:line="360" w:lineRule="auto"/>
        <w:jc w:val="both"/>
        <w:rPr>
          <w:bCs/>
          <w:sz w:val="28"/>
          <w:szCs w:val="28"/>
        </w:rPr>
        <w:pPrChange w:id="260" w:author="Windows User" w:date="2021-05-24T22:42:00Z">
          <w:pPr>
            <w:pStyle w:val="BodyText"/>
            <w:numPr>
              <w:ilvl w:val="1"/>
              <w:numId w:val="11"/>
            </w:numPr>
            <w:ind w:left="1301" w:hanging="360"/>
            <w:jc w:val="both"/>
          </w:pPr>
        </w:pPrChange>
      </w:pPr>
      <w:r>
        <w:rPr>
          <w:color w:val="222222"/>
          <w:sz w:val="28"/>
          <w:szCs w:val="28"/>
          <w:shd w:val="clear" w:color="auto" w:fill="FFFFFF"/>
        </w:rPr>
        <w:t>Speech Recognition:</w:t>
      </w:r>
    </w:p>
    <w:p w:rsidR="00AA343E" w:rsidRDefault="00AA343E">
      <w:pPr>
        <w:pStyle w:val="BodyText"/>
        <w:spacing w:line="360" w:lineRule="auto"/>
        <w:jc w:val="both"/>
        <w:rPr>
          <w:color w:val="222222"/>
          <w:sz w:val="28"/>
          <w:szCs w:val="28"/>
          <w:shd w:val="clear" w:color="auto" w:fill="FFFFFF"/>
        </w:rPr>
        <w:pPrChange w:id="261" w:author="Windows User" w:date="2021-05-24T22:42:00Z">
          <w:pPr>
            <w:pStyle w:val="BodyText"/>
            <w:jc w:val="both"/>
          </w:pPr>
        </w:pPrChange>
      </w:pPr>
    </w:p>
    <w:p w:rsidR="00AA343E" w:rsidRDefault="00AA343E">
      <w:pPr>
        <w:pStyle w:val="BodyText"/>
        <w:spacing w:line="360" w:lineRule="auto"/>
        <w:ind w:left="1440"/>
        <w:jc w:val="both"/>
        <w:rPr>
          <w:color w:val="222222"/>
          <w:sz w:val="28"/>
          <w:shd w:val="clear" w:color="auto" w:fill="FFFFFF"/>
        </w:rPr>
        <w:pPrChange w:id="262" w:author="Windows User" w:date="2021-05-24T22:42:00Z">
          <w:pPr>
            <w:pStyle w:val="BodyText"/>
            <w:ind w:left="1440"/>
            <w:jc w:val="both"/>
          </w:pPr>
        </w:pPrChange>
      </w:pPr>
      <w:r w:rsidRPr="00202293">
        <w:rPr>
          <w:color w:val="222222"/>
          <w:sz w:val="28"/>
          <w:shd w:val="clear" w:color="auto" w:fill="FFFFFF"/>
        </w:rPr>
        <w:t>SpeechRecognition package and use its Recognizer class to easily recognize speech from both a file—using record()—and microphone input—using listen().</w:t>
      </w:r>
    </w:p>
    <w:p w:rsidR="00AA343E" w:rsidRDefault="00AA343E">
      <w:pPr>
        <w:pStyle w:val="BodyText"/>
        <w:spacing w:line="360" w:lineRule="auto"/>
        <w:ind w:left="1440"/>
        <w:jc w:val="both"/>
        <w:rPr>
          <w:color w:val="222222"/>
          <w:sz w:val="28"/>
          <w:shd w:val="clear" w:color="auto" w:fill="FFFFFF"/>
        </w:rPr>
        <w:pPrChange w:id="263" w:author="Windows User" w:date="2021-05-24T22:42:00Z">
          <w:pPr>
            <w:pStyle w:val="BodyText"/>
            <w:ind w:left="1440"/>
            <w:jc w:val="both"/>
          </w:pPr>
        </w:pPrChange>
      </w:pPr>
    </w:p>
    <w:p w:rsidR="00AA343E" w:rsidRDefault="00AA343E">
      <w:pPr>
        <w:pStyle w:val="BodyText"/>
        <w:spacing w:line="360" w:lineRule="auto"/>
        <w:ind w:left="1440"/>
        <w:jc w:val="both"/>
        <w:rPr>
          <w:color w:val="222222"/>
          <w:sz w:val="28"/>
          <w:shd w:val="clear" w:color="auto" w:fill="FFFFFF"/>
        </w:rPr>
        <w:pPrChange w:id="264" w:author="Windows User" w:date="2021-05-24T22:42:00Z">
          <w:pPr>
            <w:pStyle w:val="BodyText"/>
            <w:ind w:left="1440"/>
            <w:jc w:val="both"/>
          </w:pPr>
        </w:pPrChange>
      </w:pPr>
      <w:r w:rsidRPr="00202293">
        <w:rPr>
          <w:color w:val="222222"/>
          <w:sz w:val="28"/>
          <w:u w:val="single"/>
          <w:shd w:val="clear" w:color="auto" w:fill="FFFFFF"/>
        </w:rPr>
        <w:t>The Recognizer Class:</w:t>
      </w:r>
      <w:r w:rsidRPr="00202293">
        <w:rPr>
          <w:color w:val="222222"/>
          <w:sz w:val="28"/>
          <w:shd w:val="clear" w:color="auto" w:fill="FFFFFF"/>
        </w:rPr>
        <w:t>The primary purpose of a Recognizer instance is to recognize speech. Each instance comes with a variety of settings and functionality for recognizing speech from an audio source.</w:t>
      </w:r>
    </w:p>
    <w:p w:rsidR="00AA343E" w:rsidRDefault="00AA343E">
      <w:pPr>
        <w:pStyle w:val="BodyText"/>
        <w:spacing w:line="360" w:lineRule="auto"/>
        <w:ind w:left="1440"/>
        <w:jc w:val="both"/>
        <w:rPr>
          <w:color w:val="222222"/>
          <w:sz w:val="28"/>
          <w:shd w:val="clear" w:color="auto" w:fill="FFFFFF"/>
        </w:rPr>
        <w:pPrChange w:id="265" w:author="Windows User" w:date="2021-05-24T22:42:00Z">
          <w:pPr>
            <w:pStyle w:val="BodyText"/>
            <w:ind w:left="1440"/>
            <w:jc w:val="both"/>
          </w:pPr>
        </w:pPrChange>
      </w:pPr>
    </w:p>
    <w:p w:rsidR="00AA343E" w:rsidRDefault="00AA343E">
      <w:pPr>
        <w:pStyle w:val="BodyText"/>
        <w:spacing w:line="360" w:lineRule="auto"/>
        <w:ind w:left="1440"/>
        <w:jc w:val="both"/>
        <w:rPr>
          <w:sz w:val="28"/>
          <w:u w:val="single"/>
        </w:rPr>
        <w:pPrChange w:id="266" w:author="Windows User" w:date="2021-05-24T22:42:00Z">
          <w:pPr>
            <w:pStyle w:val="BodyText"/>
            <w:ind w:left="1440"/>
            <w:jc w:val="both"/>
          </w:pPr>
        </w:pPrChange>
      </w:pPr>
      <w:r w:rsidRPr="00202293">
        <w:rPr>
          <w:color w:val="222222"/>
          <w:sz w:val="28"/>
          <w:u w:val="single"/>
          <w:shd w:val="clear" w:color="auto" w:fill="FFFFFF"/>
        </w:rPr>
        <w:t>The Microphone Class:</w:t>
      </w:r>
    </w:p>
    <w:p w:rsidR="00AA343E" w:rsidRDefault="00AA343E">
      <w:pPr>
        <w:pStyle w:val="BodyText"/>
        <w:spacing w:line="360" w:lineRule="auto"/>
        <w:ind w:left="1440"/>
        <w:jc w:val="both"/>
        <w:rPr>
          <w:color w:val="222222"/>
          <w:sz w:val="28"/>
          <w:shd w:val="clear" w:color="auto" w:fill="FFFFFF"/>
        </w:rPr>
        <w:pPrChange w:id="267" w:author="Windows User" w:date="2021-05-24T22:42:00Z">
          <w:pPr>
            <w:pStyle w:val="BodyText"/>
            <w:ind w:left="1440"/>
            <w:jc w:val="both"/>
          </w:pPr>
        </w:pPrChange>
      </w:pPr>
      <w:r w:rsidRPr="00202293">
        <w:rPr>
          <w:color w:val="222222"/>
          <w:sz w:val="28"/>
        </w:rPr>
        <w:br/>
      </w:r>
      <w:r w:rsidRPr="00202293">
        <w:rPr>
          <w:color w:val="222222"/>
          <w:sz w:val="28"/>
          <w:shd w:val="clear" w:color="auto" w:fill="FFFFFF"/>
        </w:rPr>
        <w:t>Open up another interpreter session and create an instance of the recognizer class. Now, instead of using an audio file as the source, you will use the default system microphone. You can access this by creating an instance of the Microphone class.</w:t>
      </w:r>
    </w:p>
    <w:p w:rsidR="00AA343E" w:rsidRDefault="00AA343E">
      <w:pPr>
        <w:pStyle w:val="BodyText"/>
        <w:spacing w:line="360" w:lineRule="auto"/>
        <w:ind w:left="1440"/>
        <w:jc w:val="both"/>
        <w:rPr>
          <w:color w:val="222222"/>
          <w:sz w:val="28"/>
          <w:shd w:val="clear" w:color="auto" w:fill="FFFFFF"/>
        </w:rPr>
        <w:pPrChange w:id="268" w:author="Windows User" w:date="2021-05-24T22:42:00Z">
          <w:pPr>
            <w:pStyle w:val="BodyText"/>
            <w:ind w:left="1440"/>
            <w:jc w:val="both"/>
          </w:pPr>
        </w:pPrChange>
      </w:pPr>
    </w:p>
    <w:p w:rsidR="00AA343E" w:rsidRDefault="00AA343E">
      <w:pPr>
        <w:pStyle w:val="BodyText"/>
        <w:spacing w:line="360" w:lineRule="auto"/>
        <w:ind w:left="1440"/>
        <w:jc w:val="both"/>
        <w:rPr>
          <w:color w:val="222222"/>
          <w:sz w:val="28"/>
          <w:shd w:val="clear" w:color="auto" w:fill="FFFFFF"/>
        </w:rPr>
        <w:pPrChange w:id="269" w:author="Windows User" w:date="2021-05-24T22:42:00Z">
          <w:pPr>
            <w:pStyle w:val="BodyText"/>
            <w:ind w:left="1440"/>
            <w:jc w:val="both"/>
          </w:pPr>
        </w:pPrChange>
      </w:pPr>
    </w:p>
    <w:p w:rsidR="00AA343E" w:rsidRDefault="00AA343E">
      <w:pPr>
        <w:pStyle w:val="BodyText"/>
        <w:spacing w:line="360" w:lineRule="auto"/>
        <w:ind w:left="1440"/>
        <w:jc w:val="both"/>
        <w:rPr>
          <w:sz w:val="28"/>
        </w:rPr>
        <w:pPrChange w:id="270" w:author="Windows User" w:date="2021-05-24T22:42:00Z">
          <w:pPr>
            <w:pStyle w:val="BodyText"/>
            <w:ind w:left="1440"/>
            <w:jc w:val="both"/>
          </w:pPr>
        </w:pPrChange>
      </w:pPr>
      <w:r w:rsidRPr="00202293">
        <w:rPr>
          <w:color w:val="222222"/>
          <w:sz w:val="28"/>
          <w:shd w:val="clear" w:color="auto" w:fill="FFFFFF"/>
        </w:rPr>
        <w:t>Using listen() to Capture Microphone Input:</w:t>
      </w:r>
    </w:p>
    <w:p w:rsidR="00AA343E" w:rsidRPr="005E7083" w:rsidRDefault="00AA343E">
      <w:pPr>
        <w:pStyle w:val="BodyText"/>
        <w:spacing w:line="360" w:lineRule="auto"/>
        <w:ind w:left="1440"/>
        <w:rPr>
          <w:color w:val="222222"/>
          <w:sz w:val="28"/>
          <w:shd w:val="clear" w:color="auto" w:fill="FFFFFF"/>
        </w:rPr>
        <w:pPrChange w:id="271" w:author="Windows User" w:date="2021-05-24T22:43:00Z">
          <w:pPr>
            <w:pStyle w:val="BodyText"/>
            <w:ind w:left="1440"/>
          </w:pPr>
        </w:pPrChange>
      </w:pPr>
      <w:r w:rsidRPr="00202293">
        <w:rPr>
          <w:color w:val="222222"/>
          <w:sz w:val="28"/>
        </w:rPr>
        <w:br/>
      </w:r>
      <w:r w:rsidRPr="00202293">
        <w:rPr>
          <w:color w:val="222222"/>
          <w:sz w:val="28"/>
          <w:shd w:val="clear" w:color="auto" w:fill="FFFFFF"/>
        </w:rPr>
        <w:t>Now that you’ve got a Microphone instance ready to go, it’s time to capture some input.</w:t>
      </w:r>
      <w:r w:rsidRPr="00202293">
        <w:rPr>
          <w:color w:val="222222"/>
          <w:sz w:val="28"/>
        </w:rPr>
        <w:br/>
      </w:r>
      <w:r w:rsidRPr="00202293">
        <w:rPr>
          <w:color w:val="222222"/>
          <w:sz w:val="28"/>
        </w:rPr>
        <w:br/>
      </w:r>
      <w:r w:rsidRPr="00202293">
        <w:rPr>
          <w:color w:val="222222"/>
          <w:sz w:val="28"/>
          <w:shd w:val="clear" w:color="auto" w:fill="FFFFFF"/>
        </w:rPr>
        <w:t>Just like the AudioFile class, Microphone is a context manager. You can capture input from the microphone using the listen() method of the Recognizer class inside of the with block. This method takes an audio source as its first argument and records input from the source until silence is detected.</w:t>
      </w:r>
      <w:r w:rsidRPr="00202293">
        <w:rPr>
          <w:color w:val="222222"/>
          <w:sz w:val="28"/>
        </w:rPr>
        <w:br/>
      </w:r>
      <w:r w:rsidRPr="00202293">
        <w:rPr>
          <w:color w:val="222222"/>
          <w:sz w:val="28"/>
        </w:rPr>
        <w:br/>
      </w:r>
      <w:r w:rsidRPr="00202293">
        <w:rPr>
          <w:color w:val="222222"/>
          <w:sz w:val="28"/>
          <w:shd w:val="clear" w:color="auto" w:fill="FFFFFF"/>
        </w:rPr>
        <w:t>&gt;&gt;&gt;with</w:t>
      </w:r>
      <w:ins w:id="272" w:author="Windows User" w:date="2021-05-24T22:43:00Z">
        <w:r w:rsidR="00270C40">
          <w:rPr>
            <w:color w:val="222222"/>
            <w:sz w:val="28"/>
            <w:shd w:val="clear" w:color="auto" w:fill="FFFFFF"/>
          </w:rPr>
          <w:t xml:space="preserve"> </w:t>
        </w:r>
      </w:ins>
      <w:r w:rsidRPr="00202293">
        <w:rPr>
          <w:color w:val="222222"/>
          <w:sz w:val="28"/>
          <w:shd w:val="clear" w:color="auto" w:fill="FFFFFF"/>
        </w:rPr>
        <w:t>mic as source:</w:t>
      </w:r>
      <w:r w:rsidRPr="00202293">
        <w:rPr>
          <w:color w:val="222222"/>
          <w:sz w:val="28"/>
        </w:rPr>
        <w:br/>
      </w:r>
      <w:r w:rsidRPr="00202293">
        <w:rPr>
          <w:color w:val="222222"/>
          <w:sz w:val="28"/>
          <w:shd w:val="clear" w:color="auto" w:fill="FFFFFF"/>
        </w:rPr>
        <w:t>...     audio = r.listen(source)</w:t>
      </w:r>
      <w:r w:rsidRPr="00202293">
        <w:rPr>
          <w:color w:val="222222"/>
          <w:sz w:val="28"/>
        </w:rPr>
        <w:br/>
      </w:r>
      <w:r w:rsidRPr="00202293">
        <w:rPr>
          <w:color w:val="222222"/>
          <w:sz w:val="28"/>
          <w:shd w:val="clear" w:color="auto" w:fill="FFFFFF"/>
        </w:rPr>
        <w:t>...</w:t>
      </w:r>
      <w:r w:rsidRPr="00202293">
        <w:rPr>
          <w:color w:val="222222"/>
          <w:sz w:val="28"/>
        </w:rPr>
        <w:br/>
      </w:r>
      <w:r w:rsidRPr="00202293">
        <w:rPr>
          <w:color w:val="222222"/>
          <w:sz w:val="28"/>
          <w:shd w:val="clear" w:color="auto" w:fill="FFFFFF"/>
        </w:rPr>
        <w:t>Once you execute the with block, try speaking “hello” into your microphone. Wait a moment for the interpreter prompt to display again. Once the “&gt;&gt;&gt;” prompt returns, you’re ready to recognize the speech.</w:t>
      </w:r>
    </w:p>
    <w:p w:rsidR="00AA343E" w:rsidRDefault="00AA343E">
      <w:pPr>
        <w:pStyle w:val="BodyText"/>
        <w:rPr>
          <w:color w:val="222222"/>
          <w:sz w:val="28"/>
          <w:shd w:val="clear" w:color="auto" w:fill="FFFFFF"/>
        </w:rPr>
        <w:pPrChange w:id="273" w:author="Windows User" w:date="2021-05-24T22:42:00Z">
          <w:pPr>
            <w:pStyle w:val="BodyText"/>
            <w:jc w:val="both"/>
          </w:pPr>
        </w:pPrChange>
      </w:pPr>
    </w:p>
    <w:p w:rsidR="00AA343E" w:rsidRDefault="00AA343E">
      <w:pPr>
        <w:pStyle w:val="BodyText"/>
        <w:rPr>
          <w:color w:val="222222"/>
          <w:sz w:val="28"/>
          <w:shd w:val="clear" w:color="auto" w:fill="FFFFFF"/>
        </w:rPr>
        <w:pPrChange w:id="274" w:author="Windows User" w:date="2021-05-24T22:42:00Z">
          <w:pPr>
            <w:pStyle w:val="BodyText"/>
            <w:jc w:val="both"/>
          </w:pPr>
        </w:pPrChange>
      </w:pPr>
    </w:p>
    <w:p w:rsidR="00AA343E" w:rsidRDefault="00AA343E">
      <w:pPr>
        <w:pStyle w:val="BodyText"/>
        <w:rPr>
          <w:color w:val="222222"/>
          <w:sz w:val="28"/>
          <w:shd w:val="clear" w:color="auto" w:fill="FFFFFF"/>
        </w:rPr>
        <w:pPrChange w:id="275" w:author="Windows User" w:date="2021-05-24T22:42:00Z">
          <w:pPr>
            <w:pStyle w:val="BodyText"/>
            <w:jc w:val="both"/>
          </w:pPr>
        </w:pPrChange>
      </w:pPr>
    </w:p>
    <w:p w:rsidR="00AA343E" w:rsidRDefault="00AA343E">
      <w:pPr>
        <w:pStyle w:val="BodyText"/>
        <w:spacing w:line="360" w:lineRule="auto"/>
        <w:ind w:left="1440"/>
        <w:jc w:val="both"/>
        <w:rPr>
          <w:color w:val="222222"/>
          <w:sz w:val="28"/>
          <w:shd w:val="clear" w:color="auto" w:fill="FFFFFF"/>
        </w:rPr>
        <w:pPrChange w:id="276" w:author="Windows User" w:date="2021-05-24T22:43:00Z">
          <w:pPr>
            <w:pStyle w:val="BodyText"/>
            <w:ind w:left="1440"/>
            <w:jc w:val="both"/>
          </w:pPr>
        </w:pPrChange>
      </w:pPr>
      <w:r w:rsidRPr="00202293">
        <w:rPr>
          <w:color w:val="222222"/>
          <w:sz w:val="28"/>
          <w:shd w:val="clear" w:color="auto" w:fill="FFFFFF"/>
        </w:rPr>
        <w:t>Next, recognize_google() is called to transcribe any speech in the recording. A try...except block is used to catch the RequestError and UnknownValueError exceptions and handle them accordingly. The success of the API request, any error messages, and the transcribed speech are stored in the success, error and transcription keys of the response dictionary, which is returned by the recognize_speech_from_mic() function.</w:t>
      </w:r>
    </w:p>
    <w:p w:rsidR="007558B4" w:rsidRDefault="007558B4" w:rsidP="00427029">
      <w:pPr>
        <w:pStyle w:val="BodyText"/>
        <w:ind w:left="1440"/>
        <w:jc w:val="both"/>
        <w:rPr>
          <w:color w:val="222222"/>
          <w:sz w:val="28"/>
        </w:rPr>
      </w:pPr>
    </w:p>
    <w:p w:rsidR="007558B4" w:rsidRDefault="007558B4" w:rsidP="00427029">
      <w:pPr>
        <w:pStyle w:val="BodyText"/>
        <w:ind w:left="1440"/>
        <w:jc w:val="both"/>
        <w:rPr>
          <w:color w:val="222222"/>
          <w:sz w:val="28"/>
        </w:rPr>
      </w:pPr>
    </w:p>
    <w:p w:rsidR="007558B4" w:rsidRPr="00270C40" w:rsidRDefault="007558B4">
      <w:pPr>
        <w:pStyle w:val="BodyText"/>
        <w:numPr>
          <w:ilvl w:val="1"/>
          <w:numId w:val="11"/>
        </w:numPr>
        <w:spacing w:line="360" w:lineRule="auto"/>
        <w:jc w:val="both"/>
        <w:rPr>
          <w:color w:val="222222"/>
          <w:sz w:val="28"/>
          <w:szCs w:val="28"/>
          <w:shd w:val="clear" w:color="auto" w:fill="FFFFFF"/>
        </w:rPr>
        <w:pPrChange w:id="277" w:author="Windows User" w:date="2021-05-24T22:44:00Z">
          <w:pPr>
            <w:pStyle w:val="BodyText"/>
            <w:numPr>
              <w:ilvl w:val="1"/>
              <w:numId w:val="11"/>
            </w:numPr>
            <w:ind w:left="1301" w:hanging="360"/>
            <w:jc w:val="both"/>
          </w:pPr>
        </w:pPrChange>
      </w:pPr>
      <w:r w:rsidRPr="00270C40">
        <w:rPr>
          <w:color w:val="222222"/>
          <w:sz w:val="28"/>
          <w:szCs w:val="28"/>
        </w:rPr>
        <w:t>Working of Email sytem:</w:t>
      </w:r>
    </w:p>
    <w:p w:rsidR="007558B4" w:rsidRPr="004712D6" w:rsidRDefault="007558B4">
      <w:pPr>
        <w:pStyle w:val="BodyText"/>
        <w:spacing w:line="360" w:lineRule="auto"/>
        <w:ind w:left="1301"/>
        <w:jc w:val="both"/>
        <w:rPr>
          <w:color w:val="222222"/>
          <w:sz w:val="28"/>
          <w:szCs w:val="28"/>
        </w:rPr>
        <w:pPrChange w:id="278" w:author="Windows User" w:date="2021-05-24T22:44:00Z">
          <w:pPr>
            <w:pStyle w:val="BodyText"/>
            <w:ind w:left="1301"/>
            <w:jc w:val="both"/>
          </w:pPr>
        </w:pPrChange>
      </w:pPr>
    </w:p>
    <w:p w:rsidR="00081891" w:rsidRPr="004712D6" w:rsidRDefault="00081891">
      <w:pPr>
        <w:pStyle w:val="BodyText"/>
        <w:spacing w:line="360" w:lineRule="auto"/>
        <w:ind w:left="1301"/>
        <w:jc w:val="both"/>
        <w:rPr>
          <w:color w:val="222222"/>
          <w:sz w:val="28"/>
          <w:szCs w:val="28"/>
        </w:rPr>
        <w:pPrChange w:id="279" w:author="Windows User" w:date="2021-05-24T22:44:00Z">
          <w:pPr>
            <w:pStyle w:val="BodyText"/>
            <w:ind w:left="1301"/>
            <w:jc w:val="both"/>
          </w:pPr>
        </w:pPrChange>
      </w:pPr>
      <w:r w:rsidRPr="004712D6">
        <w:rPr>
          <w:color w:val="222222"/>
          <w:sz w:val="28"/>
          <w:szCs w:val="28"/>
        </w:rPr>
        <w:t>The voice based email system can send,read and receive emails form users. The email is sent and received using IMAP and SMTP servers.</w:t>
      </w:r>
    </w:p>
    <w:p w:rsidR="00081891" w:rsidRPr="004712D6" w:rsidRDefault="00081891">
      <w:pPr>
        <w:pStyle w:val="BodyText"/>
        <w:spacing w:line="360" w:lineRule="auto"/>
        <w:ind w:left="1301"/>
        <w:jc w:val="both"/>
        <w:rPr>
          <w:color w:val="222222"/>
          <w:sz w:val="28"/>
          <w:szCs w:val="28"/>
        </w:rPr>
        <w:pPrChange w:id="280" w:author="Windows User" w:date="2021-05-24T22:44:00Z">
          <w:pPr>
            <w:pStyle w:val="BodyText"/>
            <w:ind w:left="1301"/>
            <w:jc w:val="both"/>
          </w:pPr>
        </w:pPrChange>
      </w:pPr>
    </w:p>
    <w:p w:rsidR="00081891" w:rsidRPr="00CB030A" w:rsidRDefault="00063C0B">
      <w:pPr>
        <w:pStyle w:val="BodyText"/>
        <w:spacing w:line="360" w:lineRule="auto"/>
        <w:ind w:left="1301"/>
        <w:jc w:val="both"/>
        <w:rPr>
          <w:color w:val="000000"/>
          <w:sz w:val="28"/>
          <w:szCs w:val="28"/>
          <w:shd w:val="clear" w:color="auto" w:fill="FFFFFF"/>
        </w:rPr>
        <w:pPrChange w:id="281" w:author="Windows User" w:date="2021-05-24T22:44:00Z">
          <w:pPr>
            <w:pStyle w:val="BodyText"/>
            <w:ind w:left="1301"/>
            <w:jc w:val="both"/>
          </w:pPr>
        </w:pPrChange>
      </w:pPr>
      <w:r w:rsidRPr="00CB030A">
        <w:rPr>
          <w:color w:val="000000"/>
          <w:sz w:val="28"/>
          <w:szCs w:val="28"/>
          <w:shd w:val="clear" w:color="auto" w:fill="FFFFFF"/>
        </w:rPr>
        <w:t xml:space="preserve">SMTP: </w:t>
      </w:r>
    </w:p>
    <w:p w:rsidR="00063C0B" w:rsidRDefault="00063C0B" w:rsidP="00221686">
      <w:pPr>
        <w:pStyle w:val="BodyText"/>
        <w:ind w:left="1301"/>
        <w:jc w:val="both"/>
        <w:rPr>
          <w:rFonts w:ascii="Arial" w:hAnsi="Arial" w:cs="Arial"/>
          <w:color w:val="000000"/>
          <w:shd w:val="clear" w:color="auto" w:fill="FFFFFF"/>
        </w:rPr>
      </w:pPr>
    </w:p>
    <w:p w:rsidR="00063C0B" w:rsidRPr="00CB030A" w:rsidRDefault="00063C0B">
      <w:pPr>
        <w:pStyle w:val="BodyText"/>
        <w:spacing w:line="360" w:lineRule="auto"/>
        <w:ind w:left="1301"/>
        <w:jc w:val="both"/>
        <w:rPr>
          <w:color w:val="222222"/>
          <w:sz w:val="28"/>
          <w:szCs w:val="28"/>
          <w:shd w:val="clear" w:color="auto" w:fill="FFFFFF"/>
        </w:rPr>
        <w:pPrChange w:id="282" w:author="Windows User" w:date="2021-05-24T22:45:00Z">
          <w:pPr>
            <w:pStyle w:val="BodyText"/>
            <w:ind w:left="1301"/>
            <w:jc w:val="both"/>
          </w:pPr>
        </w:pPrChange>
      </w:pPr>
      <w:r>
        <w:rPr>
          <w:rFonts w:ascii="Arial" w:hAnsi="Arial" w:cs="Arial"/>
          <w:color w:val="000000"/>
          <w:shd w:val="clear" w:color="auto" w:fill="FFFFFF"/>
        </w:rPr>
        <w:tab/>
      </w:r>
      <w:r>
        <w:rPr>
          <w:rFonts w:ascii="Arial" w:hAnsi="Arial" w:cs="Arial"/>
          <w:color w:val="000000"/>
          <w:shd w:val="clear" w:color="auto" w:fill="FFFFFF"/>
        </w:rPr>
        <w:tab/>
      </w:r>
      <w:r w:rsidRPr="00270C40">
        <w:rPr>
          <w:color w:val="222222"/>
          <w:sz w:val="28"/>
          <w:szCs w:val="28"/>
          <w:shd w:val="clear" w:color="auto" w:fill="FFFFFF"/>
          <w:rPrChange w:id="283" w:author="Windows User" w:date="2021-05-24T22:44:00Z">
            <w:rPr>
              <w:rFonts w:ascii="Arial" w:hAnsi="Arial" w:cs="Arial"/>
              <w:color w:val="222222"/>
              <w:shd w:val="clear" w:color="auto" w:fill="FFFFFF"/>
            </w:rPr>
          </w:rPrChange>
        </w:rPr>
        <w:t>An </w:t>
      </w:r>
      <w:r w:rsidR="005916FA" w:rsidRPr="00270C40">
        <w:rPr>
          <w:sz w:val="28"/>
          <w:szCs w:val="28"/>
          <w:rPrChange w:id="284" w:author="Windows User" w:date="2021-05-24T22:44:00Z">
            <w:rPr/>
          </w:rPrChange>
        </w:rPr>
        <w:fldChar w:fldCharType="begin"/>
      </w:r>
      <w:r w:rsidR="005916FA" w:rsidRPr="00270C40">
        <w:rPr>
          <w:sz w:val="28"/>
          <w:szCs w:val="28"/>
          <w:rPrChange w:id="285" w:author="Windows User" w:date="2021-05-24T22:44:00Z">
            <w:rPr/>
          </w:rPrChange>
        </w:rPr>
        <w:instrText>HYPERLINK "https://docs.python.org/3/library/smtplib.html" \l "smtplib.SMTP" \o "smtplib.SMTP"</w:instrText>
      </w:r>
      <w:r w:rsidR="005916FA" w:rsidRPr="00270C40">
        <w:rPr>
          <w:sz w:val="28"/>
          <w:szCs w:val="28"/>
          <w:rPrChange w:id="286" w:author="Windows User" w:date="2021-05-24T22:44:00Z">
            <w:rPr/>
          </w:rPrChange>
        </w:rPr>
        <w:fldChar w:fldCharType="separate"/>
      </w:r>
      <w:r w:rsidRPr="00270C40">
        <w:rPr>
          <w:rStyle w:val="pre"/>
          <w:color w:val="0072AA"/>
          <w:sz w:val="28"/>
          <w:szCs w:val="28"/>
        </w:rPr>
        <w:t>SMTP</w:t>
      </w:r>
      <w:r w:rsidR="005916FA" w:rsidRPr="00270C40">
        <w:rPr>
          <w:sz w:val="28"/>
          <w:szCs w:val="28"/>
          <w:rPrChange w:id="287" w:author="Windows User" w:date="2021-05-24T22:44:00Z">
            <w:rPr/>
          </w:rPrChange>
        </w:rPr>
        <w:fldChar w:fldCharType="end"/>
      </w:r>
      <w:r w:rsidRPr="00270C40">
        <w:rPr>
          <w:color w:val="222222"/>
          <w:sz w:val="28"/>
          <w:szCs w:val="28"/>
          <w:shd w:val="clear" w:color="auto" w:fill="FFFFFF"/>
        </w:rPr>
        <w:t> </w:t>
      </w:r>
      <w:r w:rsidRPr="00CB030A">
        <w:rPr>
          <w:color w:val="222222"/>
          <w:sz w:val="28"/>
          <w:szCs w:val="28"/>
          <w:shd w:val="clear" w:color="auto" w:fill="FFFFFF"/>
        </w:rPr>
        <w:t>instance encapsulates an SMTP connection. It has methods that support a full repertoire of SMTP and ESMTP operations. </w:t>
      </w:r>
    </w:p>
    <w:p w:rsidR="00063C0B" w:rsidRPr="00CB030A" w:rsidRDefault="00063C0B">
      <w:pPr>
        <w:pStyle w:val="BodyText"/>
        <w:spacing w:line="360" w:lineRule="auto"/>
        <w:ind w:left="1301"/>
        <w:jc w:val="both"/>
        <w:rPr>
          <w:color w:val="222222"/>
          <w:sz w:val="28"/>
          <w:szCs w:val="28"/>
          <w:shd w:val="clear" w:color="auto" w:fill="FFFFFF"/>
        </w:rPr>
        <w:pPrChange w:id="288" w:author="Windows User" w:date="2021-05-24T22:45:00Z">
          <w:pPr>
            <w:pStyle w:val="BodyText"/>
            <w:ind w:left="1301"/>
            <w:jc w:val="both"/>
          </w:pPr>
        </w:pPrChange>
      </w:pPr>
    </w:p>
    <w:p w:rsidR="00063C0B" w:rsidRPr="00270C40" w:rsidRDefault="00063C0B">
      <w:pPr>
        <w:widowControl/>
        <w:shd w:val="clear" w:color="auto" w:fill="FFFFFF"/>
        <w:autoSpaceDE/>
        <w:autoSpaceDN/>
        <w:spacing w:line="360" w:lineRule="auto"/>
        <w:ind w:left="581" w:firstLine="720"/>
        <w:jc w:val="both"/>
        <w:rPr>
          <w:color w:val="222222"/>
          <w:sz w:val="28"/>
          <w:szCs w:val="28"/>
        </w:rPr>
        <w:pPrChange w:id="289" w:author="Windows User" w:date="2021-05-24T22:45:00Z">
          <w:pPr>
            <w:widowControl/>
            <w:shd w:val="clear" w:color="auto" w:fill="FFFFFF"/>
            <w:autoSpaceDE/>
            <w:autoSpaceDN/>
            <w:ind w:left="581" w:firstLine="720"/>
          </w:pPr>
        </w:pPrChange>
      </w:pPr>
      <w:r w:rsidRPr="00270C40">
        <w:rPr>
          <w:color w:val="222222"/>
          <w:sz w:val="28"/>
          <w:szCs w:val="28"/>
        </w:rPr>
        <w:t>SMTP.</w:t>
      </w:r>
      <w:r w:rsidRPr="00270C40">
        <w:rPr>
          <w:b/>
          <w:bCs/>
          <w:color w:val="222222"/>
          <w:sz w:val="28"/>
          <w:szCs w:val="28"/>
        </w:rPr>
        <w:t>ehlo</w:t>
      </w:r>
      <w:r w:rsidRPr="00270C40">
        <w:rPr>
          <w:color w:val="222222"/>
          <w:sz w:val="28"/>
          <w:szCs w:val="28"/>
        </w:rPr>
        <w:t>()</w:t>
      </w:r>
    </w:p>
    <w:p w:rsidR="00063C0B" w:rsidRPr="00CB030A" w:rsidRDefault="00063C0B">
      <w:pPr>
        <w:widowControl/>
        <w:shd w:val="clear" w:color="auto" w:fill="FFFFFF"/>
        <w:autoSpaceDE/>
        <w:autoSpaceDN/>
        <w:spacing w:after="100" w:afterAutospacing="1" w:line="360" w:lineRule="auto"/>
        <w:ind w:left="1440" w:firstLine="720"/>
        <w:jc w:val="both"/>
        <w:rPr>
          <w:color w:val="222222"/>
          <w:sz w:val="28"/>
          <w:szCs w:val="28"/>
        </w:rPr>
        <w:pPrChange w:id="290" w:author="Windows User" w:date="2021-05-24T22:45:00Z">
          <w:pPr>
            <w:widowControl/>
            <w:shd w:val="clear" w:color="auto" w:fill="FFFFFF"/>
            <w:autoSpaceDE/>
            <w:autoSpaceDN/>
            <w:spacing w:after="100" w:afterAutospacing="1" w:line="336" w:lineRule="atLeast"/>
            <w:ind w:left="1440" w:firstLine="720"/>
            <w:jc w:val="both"/>
          </w:pPr>
        </w:pPrChange>
      </w:pPr>
      <w:r w:rsidRPr="00CB030A">
        <w:rPr>
          <w:color w:val="222222"/>
          <w:sz w:val="28"/>
          <w:szCs w:val="28"/>
        </w:rPr>
        <w:t>This is used to Identify yourself to an ESMTP server using EHLO. The hostname argument defaults to the fully qualified domain name of the local host.</w:t>
      </w:r>
    </w:p>
    <w:p w:rsidR="00F6281C" w:rsidRPr="00270C40" w:rsidRDefault="00F6281C">
      <w:pPr>
        <w:widowControl/>
        <w:shd w:val="clear" w:color="auto" w:fill="FFFFFF"/>
        <w:autoSpaceDE/>
        <w:autoSpaceDN/>
        <w:spacing w:line="360" w:lineRule="auto"/>
        <w:ind w:left="1440"/>
        <w:jc w:val="both"/>
        <w:rPr>
          <w:color w:val="222222"/>
          <w:sz w:val="28"/>
          <w:szCs w:val="28"/>
        </w:rPr>
        <w:pPrChange w:id="291" w:author="Windows User" w:date="2021-05-24T22:45:00Z">
          <w:pPr>
            <w:widowControl/>
            <w:shd w:val="clear" w:color="auto" w:fill="FFFFFF"/>
            <w:autoSpaceDE/>
            <w:autoSpaceDN/>
            <w:ind w:left="1440"/>
          </w:pPr>
        </w:pPrChange>
      </w:pPr>
      <w:r w:rsidRPr="00270C40">
        <w:rPr>
          <w:color w:val="222222"/>
          <w:sz w:val="28"/>
          <w:szCs w:val="28"/>
        </w:rPr>
        <w:t>SMTP.</w:t>
      </w:r>
      <w:r w:rsidRPr="00270C40">
        <w:rPr>
          <w:b/>
          <w:bCs/>
          <w:color w:val="222222"/>
          <w:sz w:val="28"/>
          <w:szCs w:val="28"/>
        </w:rPr>
        <w:t>login</w:t>
      </w:r>
      <w:r w:rsidRPr="00270C40">
        <w:rPr>
          <w:color w:val="222222"/>
          <w:sz w:val="28"/>
          <w:szCs w:val="28"/>
        </w:rPr>
        <w:t>(</w:t>
      </w:r>
      <w:r w:rsidRPr="00270C40">
        <w:rPr>
          <w:i/>
          <w:iCs/>
          <w:color w:val="222222"/>
          <w:sz w:val="28"/>
          <w:szCs w:val="28"/>
        </w:rPr>
        <w:t>user</w:t>
      </w:r>
      <w:r w:rsidRPr="00270C40">
        <w:rPr>
          <w:color w:val="222222"/>
          <w:sz w:val="28"/>
          <w:szCs w:val="28"/>
        </w:rPr>
        <w:t>, </w:t>
      </w:r>
      <w:r w:rsidRPr="00270C40">
        <w:rPr>
          <w:i/>
          <w:iCs/>
          <w:color w:val="222222"/>
          <w:sz w:val="28"/>
          <w:szCs w:val="28"/>
        </w:rPr>
        <w:t>password</w:t>
      </w:r>
      <w:r w:rsidRPr="00270C40">
        <w:rPr>
          <w:color w:val="222222"/>
          <w:sz w:val="28"/>
          <w:szCs w:val="28"/>
        </w:rPr>
        <w:t>, </w:t>
      </w:r>
      <w:r w:rsidRPr="00270C40">
        <w:rPr>
          <w:i/>
          <w:iCs/>
          <w:color w:val="222222"/>
          <w:sz w:val="28"/>
          <w:szCs w:val="28"/>
        </w:rPr>
        <w:t>*</w:t>
      </w:r>
      <w:r w:rsidRPr="00270C40">
        <w:rPr>
          <w:color w:val="222222"/>
          <w:sz w:val="28"/>
          <w:szCs w:val="28"/>
        </w:rPr>
        <w:t>, </w:t>
      </w:r>
      <w:r w:rsidRPr="00270C40">
        <w:rPr>
          <w:i/>
          <w:iCs/>
          <w:color w:val="222222"/>
          <w:sz w:val="28"/>
          <w:szCs w:val="28"/>
        </w:rPr>
        <w:t>initial_response_ok=True</w:t>
      </w:r>
      <w:r w:rsidRPr="00270C40">
        <w:rPr>
          <w:color w:val="222222"/>
          <w:sz w:val="28"/>
          <w:szCs w:val="28"/>
        </w:rPr>
        <w:t>)</w:t>
      </w:r>
    </w:p>
    <w:p w:rsidR="00063C0B" w:rsidRPr="00CB030A" w:rsidRDefault="00F6281C">
      <w:pPr>
        <w:pStyle w:val="BodyText"/>
        <w:spacing w:line="360" w:lineRule="auto"/>
        <w:ind w:left="1301"/>
        <w:jc w:val="both"/>
        <w:rPr>
          <w:color w:val="000000"/>
          <w:sz w:val="28"/>
          <w:szCs w:val="28"/>
          <w:shd w:val="clear" w:color="auto" w:fill="FFFFFF"/>
        </w:rPr>
        <w:pPrChange w:id="292" w:author="Windows User" w:date="2021-05-24T22:44:00Z">
          <w:pPr>
            <w:pStyle w:val="BodyText"/>
            <w:ind w:left="1301"/>
            <w:jc w:val="both"/>
          </w:pPr>
        </w:pPrChange>
      </w:pPr>
      <w:r w:rsidRPr="00270C40">
        <w:rPr>
          <w:color w:val="222222"/>
          <w:sz w:val="28"/>
          <w:szCs w:val="28"/>
        </w:rPr>
        <w:t xml:space="preserve">Log in on an SMTP server that requires authentication. The arguments are the username and the password to authenticate with. </w:t>
      </w:r>
    </w:p>
    <w:p w:rsidR="00063C0B" w:rsidRPr="00270C40" w:rsidRDefault="00063C0B">
      <w:pPr>
        <w:pStyle w:val="BodyText"/>
        <w:spacing w:line="360" w:lineRule="auto"/>
        <w:ind w:left="1301"/>
        <w:jc w:val="both"/>
        <w:rPr>
          <w:color w:val="000000"/>
          <w:sz w:val="28"/>
          <w:szCs w:val="28"/>
          <w:shd w:val="clear" w:color="auto" w:fill="FFFFFF"/>
        </w:rPr>
        <w:pPrChange w:id="293" w:author="Windows User" w:date="2021-05-24T22:44:00Z">
          <w:pPr>
            <w:pStyle w:val="BodyText"/>
            <w:ind w:left="1301"/>
            <w:jc w:val="both"/>
          </w:pPr>
        </w:pPrChange>
      </w:pPr>
      <w:r w:rsidRPr="00270C40">
        <w:rPr>
          <w:color w:val="000000"/>
          <w:sz w:val="28"/>
          <w:szCs w:val="28"/>
          <w:shd w:val="clear" w:color="auto" w:fill="FFFFFF"/>
        </w:rPr>
        <w:t>IMAP:</w:t>
      </w:r>
    </w:p>
    <w:p w:rsidR="00063C0B" w:rsidRPr="004712D6" w:rsidRDefault="00081891">
      <w:pPr>
        <w:pStyle w:val="BodyText"/>
        <w:spacing w:line="360" w:lineRule="auto"/>
        <w:ind w:left="1440" w:firstLine="720"/>
        <w:jc w:val="both"/>
        <w:rPr>
          <w:color w:val="000000"/>
          <w:sz w:val="28"/>
          <w:szCs w:val="28"/>
          <w:shd w:val="clear" w:color="auto" w:fill="FFFFFF"/>
        </w:rPr>
        <w:pPrChange w:id="294" w:author="Windows User" w:date="2021-05-24T22:44:00Z">
          <w:pPr>
            <w:pStyle w:val="BodyText"/>
            <w:ind w:left="1440" w:firstLine="720"/>
            <w:jc w:val="both"/>
          </w:pPr>
        </w:pPrChange>
      </w:pPr>
      <w:r w:rsidRPr="00270C40">
        <w:rPr>
          <w:color w:val="000000"/>
          <w:sz w:val="28"/>
          <w:szCs w:val="28"/>
          <w:shd w:val="clear" w:color="auto" w:fill="FFFFFF"/>
        </w:rPr>
        <w:t>IMAP is an email retrieval protocol which does not download the emails. It just reads them and displays them. </w:t>
      </w:r>
    </w:p>
    <w:p w:rsidR="00F6281C" w:rsidRPr="004712D6" w:rsidRDefault="00F6281C">
      <w:pPr>
        <w:pStyle w:val="BodyText"/>
        <w:spacing w:line="360" w:lineRule="auto"/>
        <w:ind w:left="1440" w:firstLine="720"/>
        <w:jc w:val="both"/>
        <w:rPr>
          <w:color w:val="000000"/>
          <w:sz w:val="28"/>
          <w:szCs w:val="28"/>
          <w:shd w:val="clear" w:color="auto" w:fill="FFFFFF"/>
        </w:rPr>
        <w:pPrChange w:id="295" w:author="Windows User" w:date="2021-05-24T22:44:00Z">
          <w:pPr>
            <w:pStyle w:val="BodyText"/>
            <w:ind w:left="1440" w:firstLine="720"/>
            <w:jc w:val="both"/>
          </w:pPr>
        </w:pPrChange>
      </w:pPr>
    </w:p>
    <w:p w:rsidR="00063C0B" w:rsidRPr="00270C40" w:rsidRDefault="00063C0B">
      <w:pPr>
        <w:widowControl/>
        <w:shd w:val="clear" w:color="auto" w:fill="FFFFFF"/>
        <w:autoSpaceDE/>
        <w:autoSpaceDN/>
        <w:spacing w:line="360" w:lineRule="auto"/>
        <w:ind w:left="720" w:firstLine="581"/>
        <w:rPr>
          <w:color w:val="222222"/>
          <w:sz w:val="28"/>
          <w:szCs w:val="28"/>
          <w:rPrChange w:id="296" w:author="Windows User" w:date="2021-05-24T22:44:00Z">
            <w:rPr>
              <w:rFonts w:ascii="Arial" w:hAnsi="Arial" w:cs="Arial"/>
              <w:color w:val="222222"/>
              <w:szCs w:val="24"/>
            </w:rPr>
          </w:rPrChange>
        </w:rPr>
        <w:pPrChange w:id="297" w:author="Windows User" w:date="2021-05-24T22:44:00Z">
          <w:pPr>
            <w:widowControl/>
            <w:shd w:val="clear" w:color="auto" w:fill="FFFFFF"/>
            <w:autoSpaceDE/>
            <w:autoSpaceDN/>
            <w:ind w:left="720" w:firstLine="581"/>
          </w:pPr>
        </w:pPrChange>
      </w:pPr>
      <w:r w:rsidRPr="004712D6">
        <w:rPr>
          <w:color w:val="222222"/>
          <w:sz w:val="28"/>
          <w:szCs w:val="28"/>
        </w:rPr>
        <w:t>IMAP4.</w:t>
      </w:r>
      <w:r w:rsidRPr="00270C40">
        <w:rPr>
          <w:b/>
          <w:bCs/>
          <w:color w:val="222222"/>
          <w:sz w:val="28"/>
          <w:szCs w:val="28"/>
        </w:rPr>
        <w:t>select</w:t>
      </w:r>
      <w:r w:rsidRPr="00270C40">
        <w:rPr>
          <w:color w:val="222222"/>
          <w:sz w:val="28"/>
          <w:szCs w:val="28"/>
          <w:rPrChange w:id="298" w:author="Windows User" w:date="2021-05-24T22:44:00Z">
            <w:rPr>
              <w:rFonts w:ascii="Arial" w:hAnsi="Arial" w:cs="Arial"/>
              <w:color w:val="222222"/>
              <w:sz w:val="24"/>
            </w:rPr>
          </w:rPrChange>
        </w:rPr>
        <w:t>(</w:t>
      </w:r>
      <w:r w:rsidRPr="00270C40">
        <w:rPr>
          <w:i/>
          <w:iCs/>
          <w:color w:val="222222"/>
          <w:sz w:val="28"/>
          <w:szCs w:val="28"/>
        </w:rPr>
        <w:t>mailbox='INBOX'</w:t>
      </w:r>
      <w:r w:rsidRPr="00270C40">
        <w:rPr>
          <w:color w:val="222222"/>
          <w:sz w:val="28"/>
          <w:szCs w:val="28"/>
        </w:rPr>
        <w:t>, </w:t>
      </w:r>
      <w:r w:rsidRPr="00270C40">
        <w:rPr>
          <w:i/>
          <w:iCs/>
          <w:color w:val="222222"/>
          <w:sz w:val="28"/>
          <w:szCs w:val="28"/>
        </w:rPr>
        <w:t>readonly=False</w:t>
      </w:r>
      <w:r w:rsidRPr="00270C40">
        <w:rPr>
          <w:color w:val="222222"/>
          <w:sz w:val="28"/>
          <w:szCs w:val="28"/>
          <w:rPrChange w:id="299" w:author="Windows User" w:date="2021-05-24T22:44:00Z">
            <w:rPr>
              <w:rFonts w:ascii="Arial" w:hAnsi="Arial" w:cs="Arial"/>
              <w:color w:val="222222"/>
              <w:sz w:val="24"/>
            </w:rPr>
          </w:rPrChange>
        </w:rPr>
        <w:t>)</w:t>
      </w:r>
    </w:p>
    <w:p w:rsidR="00063C0B" w:rsidRPr="00270C40" w:rsidRDefault="00063C0B">
      <w:pPr>
        <w:widowControl/>
        <w:shd w:val="clear" w:color="auto" w:fill="FFFFFF"/>
        <w:autoSpaceDE/>
        <w:autoSpaceDN/>
        <w:spacing w:after="100" w:afterAutospacing="1" w:line="360" w:lineRule="auto"/>
        <w:ind w:left="1440"/>
        <w:jc w:val="both"/>
        <w:rPr>
          <w:color w:val="222222"/>
          <w:sz w:val="28"/>
          <w:szCs w:val="28"/>
          <w:rPrChange w:id="300" w:author="Windows User" w:date="2021-05-24T22:44:00Z">
            <w:rPr>
              <w:rFonts w:ascii="Arial" w:hAnsi="Arial" w:cs="Arial"/>
              <w:color w:val="222222"/>
              <w:sz w:val="24"/>
              <w:szCs w:val="24"/>
            </w:rPr>
          </w:rPrChange>
        </w:rPr>
        <w:pPrChange w:id="301" w:author="Windows User" w:date="2021-05-24T22:44:00Z">
          <w:pPr>
            <w:widowControl/>
            <w:shd w:val="clear" w:color="auto" w:fill="FFFFFF"/>
            <w:autoSpaceDE/>
            <w:autoSpaceDN/>
            <w:spacing w:after="100" w:afterAutospacing="1" w:line="336" w:lineRule="atLeast"/>
            <w:ind w:left="1440"/>
            <w:jc w:val="both"/>
          </w:pPr>
        </w:pPrChange>
      </w:pPr>
      <w:r w:rsidRPr="00270C40">
        <w:rPr>
          <w:color w:val="222222"/>
          <w:sz w:val="28"/>
          <w:szCs w:val="28"/>
          <w:rPrChange w:id="302" w:author="Windows User" w:date="2021-05-24T22:44:00Z">
            <w:rPr>
              <w:rFonts w:ascii="Arial" w:hAnsi="Arial" w:cs="Arial"/>
              <w:color w:val="222222"/>
              <w:sz w:val="24"/>
              <w:szCs w:val="24"/>
            </w:rPr>
          </w:rPrChange>
        </w:rPr>
        <w:t>Select a mailbox. Returned data is the count of messages in </w:t>
      </w:r>
      <w:r w:rsidRPr="00270C40">
        <w:rPr>
          <w:i/>
          <w:iCs/>
          <w:color w:val="222222"/>
          <w:sz w:val="28"/>
          <w:szCs w:val="28"/>
          <w:rPrChange w:id="303" w:author="Windows User" w:date="2021-05-24T22:44:00Z">
            <w:rPr>
              <w:rFonts w:ascii="Arial" w:hAnsi="Arial" w:cs="Arial"/>
              <w:i/>
              <w:iCs/>
              <w:color w:val="222222"/>
              <w:sz w:val="24"/>
              <w:szCs w:val="24"/>
            </w:rPr>
          </w:rPrChange>
        </w:rPr>
        <w:t>mailbox</w:t>
      </w:r>
      <w:r w:rsidRPr="00270C40">
        <w:rPr>
          <w:color w:val="222222"/>
          <w:sz w:val="28"/>
          <w:szCs w:val="28"/>
          <w:rPrChange w:id="304" w:author="Windows User" w:date="2021-05-24T22:44:00Z">
            <w:rPr>
              <w:rFonts w:ascii="Arial" w:hAnsi="Arial" w:cs="Arial"/>
              <w:color w:val="222222"/>
              <w:sz w:val="24"/>
              <w:szCs w:val="24"/>
            </w:rPr>
          </w:rPrChange>
        </w:rPr>
        <w:t> (EXISTS response). The default </w:t>
      </w:r>
      <w:r w:rsidRPr="00270C40">
        <w:rPr>
          <w:i/>
          <w:iCs/>
          <w:color w:val="222222"/>
          <w:sz w:val="28"/>
          <w:szCs w:val="28"/>
          <w:rPrChange w:id="305" w:author="Windows User" w:date="2021-05-24T22:44:00Z">
            <w:rPr>
              <w:rFonts w:ascii="Arial" w:hAnsi="Arial" w:cs="Arial"/>
              <w:i/>
              <w:iCs/>
              <w:color w:val="222222"/>
              <w:sz w:val="24"/>
              <w:szCs w:val="24"/>
            </w:rPr>
          </w:rPrChange>
        </w:rPr>
        <w:t>mailbox</w:t>
      </w:r>
      <w:r w:rsidRPr="00270C40">
        <w:rPr>
          <w:color w:val="222222"/>
          <w:sz w:val="28"/>
          <w:szCs w:val="28"/>
          <w:rPrChange w:id="306" w:author="Windows User" w:date="2021-05-24T22:44:00Z">
            <w:rPr>
              <w:rFonts w:ascii="Arial" w:hAnsi="Arial" w:cs="Arial"/>
              <w:color w:val="222222"/>
              <w:sz w:val="24"/>
              <w:szCs w:val="24"/>
            </w:rPr>
          </w:rPrChange>
        </w:rPr>
        <w:t> is 'INBOX'. If the </w:t>
      </w:r>
      <w:r w:rsidRPr="00270C40">
        <w:rPr>
          <w:i/>
          <w:iCs/>
          <w:color w:val="222222"/>
          <w:sz w:val="28"/>
          <w:szCs w:val="28"/>
          <w:rPrChange w:id="307" w:author="Windows User" w:date="2021-05-24T22:44:00Z">
            <w:rPr>
              <w:rFonts w:ascii="Arial" w:hAnsi="Arial" w:cs="Arial"/>
              <w:i/>
              <w:iCs/>
              <w:color w:val="222222"/>
              <w:sz w:val="24"/>
              <w:szCs w:val="24"/>
            </w:rPr>
          </w:rPrChange>
        </w:rPr>
        <w:t>readonly</w:t>
      </w:r>
      <w:r w:rsidRPr="00270C40">
        <w:rPr>
          <w:color w:val="222222"/>
          <w:sz w:val="28"/>
          <w:szCs w:val="28"/>
          <w:rPrChange w:id="308" w:author="Windows User" w:date="2021-05-24T22:44:00Z">
            <w:rPr>
              <w:rFonts w:ascii="Arial" w:hAnsi="Arial" w:cs="Arial"/>
              <w:color w:val="222222"/>
              <w:sz w:val="24"/>
              <w:szCs w:val="24"/>
            </w:rPr>
          </w:rPrChange>
        </w:rPr>
        <w:t> flag is set, modifications to the mailbox are not allowed.</w:t>
      </w:r>
    </w:p>
    <w:p w:rsidR="002021ED" w:rsidRPr="00270C40" w:rsidRDefault="002021ED">
      <w:pPr>
        <w:pStyle w:val="BodyText"/>
        <w:spacing w:line="360" w:lineRule="auto"/>
        <w:jc w:val="both"/>
        <w:rPr>
          <w:color w:val="222222"/>
          <w:sz w:val="28"/>
          <w:szCs w:val="28"/>
          <w:shd w:val="clear" w:color="auto" w:fill="FFFFFF"/>
        </w:rPr>
        <w:pPrChange w:id="309" w:author="Windows User" w:date="2021-05-24T22:44:00Z">
          <w:pPr>
            <w:pStyle w:val="BodyText"/>
            <w:jc w:val="both"/>
          </w:pPr>
        </w:pPrChange>
      </w:pPr>
    </w:p>
    <w:p w:rsidR="002021ED" w:rsidRPr="00270C40" w:rsidRDefault="002021ED">
      <w:pPr>
        <w:pStyle w:val="BodyText"/>
        <w:spacing w:line="360" w:lineRule="auto"/>
        <w:jc w:val="both"/>
        <w:rPr>
          <w:color w:val="222222"/>
          <w:sz w:val="28"/>
          <w:szCs w:val="28"/>
          <w:shd w:val="clear" w:color="auto" w:fill="FFFFFF"/>
        </w:rPr>
        <w:pPrChange w:id="310" w:author="Windows User" w:date="2021-05-24T22:44:00Z">
          <w:pPr>
            <w:pStyle w:val="BodyText"/>
            <w:jc w:val="both"/>
          </w:pPr>
        </w:pPrChange>
      </w:pPr>
      <w:r w:rsidRPr="00270C40">
        <w:rPr>
          <w:color w:val="222222"/>
          <w:sz w:val="28"/>
          <w:szCs w:val="28"/>
          <w:shd w:val="clear" w:color="auto" w:fill="FFFFFF"/>
        </w:rPr>
        <w:t>b)METHODOLOGY:</w:t>
      </w:r>
    </w:p>
    <w:p w:rsidR="002021ED" w:rsidRPr="004712D6" w:rsidRDefault="002021ED">
      <w:pPr>
        <w:pStyle w:val="BodyText"/>
        <w:spacing w:line="360" w:lineRule="auto"/>
        <w:jc w:val="both"/>
        <w:rPr>
          <w:color w:val="222222"/>
          <w:sz w:val="28"/>
          <w:szCs w:val="28"/>
          <w:shd w:val="clear" w:color="auto" w:fill="FFFFFF"/>
        </w:rPr>
        <w:pPrChange w:id="311" w:author="Windows User" w:date="2021-05-24T22:44:00Z">
          <w:pPr>
            <w:pStyle w:val="BodyText"/>
            <w:jc w:val="both"/>
          </w:pPr>
        </w:pPrChange>
      </w:pPr>
    </w:p>
    <w:p w:rsidR="002021ED" w:rsidRPr="004712D6" w:rsidRDefault="002021ED">
      <w:pPr>
        <w:pStyle w:val="BodyText"/>
        <w:spacing w:line="360" w:lineRule="auto"/>
        <w:jc w:val="both"/>
        <w:rPr>
          <w:color w:val="222222"/>
          <w:sz w:val="28"/>
          <w:szCs w:val="28"/>
          <w:shd w:val="clear" w:color="auto" w:fill="FFFFFF"/>
        </w:rPr>
        <w:pPrChange w:id="312" w:author="Windows User" w:date="2021-05-24T22:44:00Z">
          <w:pPr>
            <w:pStyle w:val="BodyText"/>
            <w:jc w:val="both"/>
          </w:pPr>
        </w:pPrChange>
      </w:pPr>
    </w:p>
    <w:p w:rsidR="002021ED" w:rsidRPr="004712D6" w:rsidRDefault="002021ED">
      <w:pPr>
        <w:pStyle w:val="BodyText"/>
        <w:spacing w:line="360" w:lineRule="auto"/>
        <w:jc w:val="both"/>
        <w:rPr>
          <w:color w:val="222222"/>
          <w:sz w:val="28"/>
          <w:szCs w:val="28"/>
          <w:shd w:val="clear" w:color="auto" w:fill="FFFFFF"/>
        </w:rPr>
        <w:pPrChange w:id="313" w:author="Windows User" w:date="2021-05-24T22:44:00Z">
          <w:pPr>
            <w:pStyle w:val="BodyText"/>
            <w:jc w:val="both"/>
          </w:pPr>
        </w:pPrChange>
      </w:pPr>
      <w:r w:rsidRPr="004712D6">
        <w:rPr>
          <w:color w:val="222222"/>
          <w:sz w:val="28"/>
          <w:szCs w:val="28"/>
          <w:shd w:val="clear" w:color="auto" w:fill="FFFFFF"/>
        </w:rPr>
        <w:t>1.Preprocessing:</w:t>
      </w:r>
    </w:p>
    <w:p w:rsidR="002021ED" w:rsidRDefault="002021ED">
      <w:pPr>
        <w:pStyle w:val="BodyText"/>
        <w:jc w:val="both"/>
      </w:pPr>
    </w:p>
    <w:p w:rsidR="002021ED" w:rsidRPr="00CB030A" w:rsidRDefault="002021ED">
      <w:pPr>
        <w:pStyle w:val="BodyText"/>
        <w:spacing w:line="360" w:lineRule="auto"/>
        <w:jc w:val="both"/>
        <w:rPr>
          <w:sz w:val="28"/>
          <w:szCs w:val="28"/>
        </w:rPr>
        <w:pPrChange w:id="314" w:author="Windows User" w:date="2021-05-24T22:44:00Z">
          <w:pPr>
            <w:pStyle w:val="BodyText"/>
            <w:jc w:val="both"/>
          </w:pPr>
        </w:pPrChange>
      </w:pPr>
    </w:p>
    <w:p w:rsidR="002021ED" w:rsidRPr="00270C40" w:rsidRDefault="00C10455">
      <w:pPr>
        <w:pStyle w:val="BodyText"/>
        <w:numPr>
          <w:ilvl w:val="0"/>
          <w:numId w:val="43"/>
        </w:numPr>
        <w:spacing w:line="360" w:lineRule="auto"/>
        <w:jc w:val="both"/>
        <w:rPr>
          <w:sz w:val="28"/>
          <w:szCs w:val="28"/>
        </w:rPr>
        <w:pPrChange w:id="315" w:author="Windows User" w:date="2021-05-24T22:44:00Z">
          <w:pPr>
            <w:pStyle w:val="BodyText"/>
            <w:numPr>
              <w:numId w:val="43"/>
            </w:numPr>
            <w:ind w:left="1080" w:hanging="360"/>
            <w:jc w:val="both"/>
          </w:pPr>
        </w:pPrChange>
      </w:pPr>
      <w:r w:rsidRPr="00270C40">
        <w:rPr>
          <w:sz w:val="28"/>
          <w:szCs w:val="28"/>
        </w:rPr>
        <w:t>Data Analysis:</w:t>
      </w:r>
    </w:p>
    <w:p w:rsidR="00C10455" w:rsidRPr="00CB030A" w:rsidRDefault="00C10455">
      <w:pPr>
        <w:pStyle w:val="BodyText"/>
        <w:spacing w:line="360" w:lineRule="auto"/>
        <w:jc w:val="both"/>
        <w:rPr>
          <w:sz w:val="28"/>
          <w:szCs w:val="28"/>
        </w:rPr>
        <w:pPrChange w:id="316" w:author="Windows User" w:date="2021-05-24T22:44:00Z">
          <w:pPr>
            <w:pStyle w:val="BodyText"/>
            <w:jc w:val="both"/>
          </w:pPr>
        </w:pPrChange>
      </w:pPr>
    </w:p>
    <w:p w:rsidR="00C10455" w:rsidRPr="00CB030A" w:rsidRDefault="00C10455">
      <w:pPr>
        <w:pStyle w:val="BodyText"/>
        <w:spacing w:line="360" w:lineRule="auto"/>
        <w:jc w:val="both"/>
        <w:rPr>
          <w:sz w:val="28"/>
          <w:szCs w:val="28"/>
        </w:rPr>
        <w:pPrChange w:id="317" w:author="Windows User" w:date="2021-05-24T22:44:00Z">
          <w:pPr>
            <w:pStyle w:val="BodyText"/>
            <w:jc w:val="both"/>
          </w:pPr>
        </w:pPrChange>
      </w:pPr>
    </w:p>
    <w:p w:rsidR="00C10455" w:rsidRPr="00270C40" w:rsidRDefault="00C10455">
      <w:pPr>
        <w:pStyle w:val="BodyText"/>
        <w:spacing w:line="360" w:lineRule="auto"/>
        <w:jc w:val="both"/>
        <w:rPr>
          <w:sz w:val="28"/>
          <w:szCs w:val="28"/>
        </w:rPr>
        <w:pPrChange w:id="318" w:author="Windows User" w:date="2021-05-24T22:44:00Z">
          <w:pPr>
            <w:pStyle w:val="BodyText"/>
            <w:jc w:val="both"/>
          </w:pPr>
        </w:pPrChange>
      </w:pPr>
      <w:r w:rsidRPr="00CB030A">
        <w:rPr>
          <w:sz w:val="28"/>
          <w:szCs w:val="28"/>
        </w:rPr>
        <w:tab/>
      </w:r>
      <w:r w:rsidRPr="00CB030A">
        <w:rPr>
          <w:sz w:val="28"/>
          <w:szCs w:val="28"/>
        </w:rPr>
        <w:tab/>
      </w:r>
      <w:r w:rsidRPr="00270C40">
        <w:rPr>
          <w:sz w:val="28"/>
          <w:szCs w:val="28"/>
        </w:rPr>
        <w:t>Data is converted from text to speech and viceversa.</w:t>
      </w:r>
    </w:p>
    <w:p w:rsidR="00C10455" w:rsidRPr="00270C40" w:rsidRDefault="00C10455">
      <w:pPr>
        <w:pStyle w:val="BodyText"/>
        <w:spacing w:line="360" w:lineRule="auto"/>
        <w:jc w:val="both"/>
        <w:rPr>
          <w:sz w:val="28"/>
          <w:szCs w:val="28"/>
        </w:rPr>
        <w:pPrChange w:id="319" w:author="Windows User" w:date="2021-05-24T22:44:00Z">
          <w:pPr>
            <w:pStyle w:val="BodyText"/>
            <w:jc w:val="both"/>
          </w:pPr>
        </w:pPrChange>
      </w:pPr>
    </w:p>
    <w:p w:rsidR="00C10455" w:rsidRPr="00CB030A" w:rsidRDefault="00C10455">
      <w:pPr>
        <w:pStyle w:val="BodyText"/>
        <w:spacing w:line="360" w:lineRule="auto"/>
        <w:jc w:val="both"/>
        <w:rPr>
          <w:sz w:val="28"/>
          <w:szCs w:val="28"/>
        </w:rPr>
        <w:pPrChange w:id="320" w:author="Windows User" w:date="2021-05-24T22:44:00Z">
          <w:pPr>
            <w:pStyle w:val="BodyText"/>
            <w:jc w:val="both"/>
          </w:pPr>
        </w:pPrChange>
      </w:pPr>
    </w:p>
    <w:p w:rsidR="00C10455" w:rsidRPr="00270C40" w:rsidRDefault="00C10455">
      <w:pPr>
        <w:pStyle w:val="BodyText"/>
        <w:numPr>
          <w:ilvl w:val="0"/>
          <w:numId w:val="43"/>
        </w:numPr>
        <w:spacing w:line="360" w:lineRule="auto"/>
        <w:jc w:val="both"/>
        <w:rPr>
          <w:sz w:val="28"/>
          <w:szCs w:val="28"/>
        </w:rPr>
        <w:pPrChange w:id="321" w:author="Windows User" w:date="2021-05-24T22:44:00Z">
          <w:pPr>
            <w:pStyle w:val="BodyText"/>
            <w:numPr>
              <w:numId w:val="43"/>
            </w:numPr>
            <w:ind w:left="1080" w:hanging="360"/>
            <w:jc w:val="both"/>
          </w:pPr>
        </w:pPrChange>
      </w:pPr>
      <w:r w:rsidRPr="00270C40">
        <w:rPr>
          <w:sz w:val="28"/>
          <w:szCs w:val="28"/>
        </w:rPr>
        <w:t>Google text to speech:</w:t>
      </w:r>
    </w:p>
    <w:p w:rsidR="00C10455" w:rsidRPr="004712D6" w:rsidRDefault="00C10455">
      <w:pPr>
        <w:pStyle w:val="BodyText"/>
        <w:spacing w:line="360" w:lineRule="auto"/>
        <w:ind w:left="1080"/>
        <w:jc w:val="both"/>
        <w:rPr>
          <w:sz w:val="28"/>
          <w:szCs w:val="28"/>
        </w:rPr>
        <w:pPrChange w:id="322" w:author="Windows User" w:date="2021-05-24T22:44:00Z">
          <w:pPr>
            <w:pStyle w:val="BodyText"/>
            <w:ind w:left="1080"/>
            <w:jc w:val="both"/>
          </w:pPr>
        </w:pPrChange>
      </w:pPr>
    </w:p>
    <w:p w:rsidR="00C10455" w:rsidRPr="00270C40" w:rsidRDefault="00C10455">
      <w:pPr>
        <w:pStyle w:val="BodyText"/>
        <w:spacing w:line="360" w:lineRule="auto"/>
        <w:ind w:left="1080"/>
        <w:jc w:val="both"/>
        <w:rPr>
          <w:color w:val="404040"/>
          <w:sz w:val="28"/>
          <w:szCs w:val="28"/>
          <w:shd w:val="clear" w:color="auto" w:fill="FCFCFC"/>
        </w:rPr>
        <w:pPrChange w:id="323" w:author="Windows User" w:date="2021-05-24T22:44:00Z">
          <w:pPr>
            <w:pStyle w:val="BodyText"/>
            <w:ind w:left="1080"/>
            <w:jc w:val="both"/>
          </w:pPr>
        </w:pPrChange>
      </w:pPr>
      <w:r w:rsidRPr="00270C40">
        <w:rPr>
          <w:rStyle w:val="pre"/>
          <w:b/>
          <w:bCs/>
          <w:color w:val="404040"/>
          <w:sz w:val="28"/>
          <w:szCs w:val="28"/>
          <w:bdr w:val="single" w:sz="6" w:space="2" w:color="E1E4E5" w:frame="1"/>
          <w:shd w:val="clear" w:color="auto" w:fill="FFFFFF"/>
        </w:rPr>
        <w:t>gTTS</w:t>
      </w:r>
      <w:r w:rsidRPr="00270C40">
        <w:rPr>
          <w:color w:val="404040"/>
          <w:sz w:val="28"/>
          <w:szCs w:val="28"/>
          <w:shd w:val="clear" w:color="auto" w:fill="FCFCFC"/>
        </w:rPr>
        <w:t> (</w:t>
      </w:r>
      <w:r w:rsidRPr="00270C40">
        <w:rPr>
          <w:rStyle w:val="Emphasis"/>
          <w:color w:val="404040"/>
          <w:sz w:val="28"/>
          <w:szCs w:val="28"/>
          <w:shd w:val="clear" w:color="auto" w:fill="FCFCFC"/>
        </w:rPr>
        <w:t>Google Text-to-Speech</w:t>
      </w:r>
      <w:r w:rsidRPr="00270C40">
        <w:rPr>
          <w:color w:val="404040"/>
          <w:sz w:val="28"/>
          <w:szCs w:val="28"/>
          <w:shd w:val="clear" w:color="auto" w:fill="FCFCFC"/>
        </w:rPr>
        <w:t>), a Python library and CLI tool to interface with Google Translate’s text-to-speech API. Writes spoken </w:t>
      </w:r>
      <w:r w:rsidRPr="00270C40">
        <w:rPr>
          <w:rStyle w:val="pre"/>
          <w:color w:val="E74C3C"/>
          <w:sz w:val="28"/>
          <w:szCs w:val="28"/>
          <w:bdr w:val="single" w:sz="6" w:space="2" w:color="E1E4E5" w:frame="1"/>
          <w:shd w:val="clear" w:color="auto" w:fill="FFFFFF"/>
        </w:rPr>
        <w:t>mp3</w:t>
      </w:r>
      <w:r w:rsidRPr="00270C40">
        <w:rPr>
          <w:color w:val="404040"/>
          <w:sz w:val="28"/>
          <w:szCs w:val="28"/>
          <w:shd w:val="clear" w:color="auto" w:fill="FCFCFC"/>
        </w:rPr>
        <w:t> data to a file, a file-like object (bytestring) for further audio manipulation, or </w:t>
      </w:r>
      <w:r w:rsidRPr="00270C40">
        <w:rPr>
          <w:rStyle w:val="pre"/>
          <w:color w:val="E74C3C"/>
          <w:sz w:val="28"/>
          <w:szCs w:val="28"/>
          <w:bdr w:val="single" w:sz="6" w:space="2" w:color="E1E4E5" w:frame="1"/>
          <w:shd w:val="clear" w:color="auto" w:fill="FFFFFF"/>
        </w:rPr>
        <w:t>stdout</w:t>
      </w:r>
      <w:r w:rsidRPr="00270C40">
        <w:rPr>
          <w:color w:val="404040"/>
          <w:sz w:val="28"/>
          <w:szCs w:val="28"/>
          <w:shd w:val="clear" w:color="auto" w:fill="FCFCFC"/>
        </w:rPr>
        <w:t xml:space="preserve">. </w:t>
      </w:r>
    </w:p>
    <w:p w:rsidR="00C10455" w:rsidRPr="004712D6" w:rsidRDefault="00C10455">
      <w:pPr>
        <w:pStyle w:val="BodyText"/>
        <w:spacing w:line="360" w:lineRule="auto"/>
        <w:ind w:left="1080"/>
        <w:jc w:val="both"/>
        <w:rPr>
          <w:color w:val="292929"/>
          <w:spacing w:val="-1"/>
          <w:sz w:val="28"/>
          <w:szCs w:val="28"/>
          <w:shd w:val="clear" w:color="auto" w:fill="FFFFFF"/>
        </w:rPr>
        <w:pPrChange w:id="324" w:author="Windows User" w:date="2021-05-24T22:44:00Z">
          <w:pPr>
            <w:pStyle w:val="BodyText"/>
            <w:ind w:left="1080"/>
            <w:jc w:val="both"/>
          </w:pPr>
        </w:pPrChange>
      </w:pPr>
    </w:p>
    <w:p w:rsidR="00C10455" w:rsidRPr="00CB030A" w:rsidRDefault="00C10455">
      <w:pPr>
        <w:pStyle w:val="BodyText"/>
        <w:spacing w:line="360" w:lineRule="auto"/>
        <w:ind w:left="1080"/>
        <w:jc w:val="both"/>
        <w:rPr>
          <w:sz w:val="28"/>
          <w:szCs w:val="28"/>
        </w:rPr>
        <w:pPrChange w:id="325" w:author="Windows User" w:date="2021-05-24T22:44:00Z">
          <w:pPr>
            <w:pStyle w:val="BodyText"/>
            <w:ind w:left="1080"/>
            <w:jc w:val="both"/>
          </w:pPr>
        </w:pPrChange>
      </w:pPr>
      <w:r w:rsidRPr="004712D6">
        <w:rPr>
          <w:color w:val="292929"/>
          <w:spacing w:val="-1"/>
          <w:sz w:val="28"/>
          <w:szCs w:val="28"/>
          <w:shd w:val="clear" w:color="auto" w:fill="FFFFFF"/>
        </w:rPr>
        <w:t>The tts.save() function allows us to save the converted speech in a format that allows us to play sounds.</w:t>
      </w:r>
    </w:p>
    <w:p w:rsidR="00C10455" w:rsidRPr="00CB030A" w:rsidRDefault="00C10455">
      <w:pPr>
        <w:pStyle w:val="BodyText"/>
        <w:spacing w:line="360" w:lineRule="auto"/>
        <w:jc w:val="both"/>
        <w:rPr>
          <w:sz w:val="28"/>
          <w:szCs w:val="28"/>
        </w:rPr>
        <w:pPrChange w:id="326" w:author="Windows User" w:date="2021-05-24T22:44:00Z">
          <w:pPr>
            <w:pStyle w:val="BodyText"/>
            <w:jc w:val="both"/>
          </w:pPr>
        </w:pPrChange>
      </w:pPr>
    </w:p>
    <w:p w:rsidR="00214C42" w:rsidRPr="00270C40" w:rsidRDefault="00214C42">
      <w:pPr>
        <w:pStyle w:val="BodyText"/>
        <w:numPr>
          <w:ilvl w:val="0"/>
          <w:numId w:val="43"/>
        </w:numPr>
        <w:spacing w:line="360" w:lineRule="auto"/>
        <w:jc w:val="both"/>
        <w:rPr>
          <w:sz w:val="28"/>
          <w:szCs w:val="28"/>
        </w:rPr>
        <w:pPrChange w:id="327" w:author="Windows User" w:date="2021-05-24T22:44:00Z">
          <w:pPr>
            <w:pStyle w:val="BodyText"/>
            <w:numPr>
              <w:numId w:val="43"/>
            </w:numPr>
            <w:ind w:left="1080" w:hanging="360"/>
            <w:jc w:val="both"/>
          </w:pPr>
        </w:pPrChange>
      </w:pPr>
      <w:r w:rsidRPr="00270C40">
        <w:rPr>
          <w:sz w:val="28"/>
          <w:szCs w:val="28"/>
        </w:rPr>
        <w:t>Pyglet.media:</w:t>
      </w:r>
    </w:p>
    <w:p w:rsidR="00214C42" w:rsidRPr="00CB030A" w:rsidRDefault="00214C42">
      <w:pPr>
        <w:pStyle w:val="BodyText"/>
        <w:spacing w:line="360" w:lineRule="auto"/>
        <w:jc w:val="both"/>
        <w:rPr>
          <w:sz w:val="28"/>
          <w:szCs w:val="28"/>
        </w:rPr>
        <w:pPrChange w:id="328" w:author="Windows User" w:date="2021-05-24T22:44:00Z">
          <w:pPr>
            <w:pStyle w:val="BodyText"/>
            <w:jc w:val="both"/>
          </w:pPr>
        </w:pPrChange>
      </w:pPr>
    </w:p>
    <w:p w:rsidR="00214C42" w:rsidRPr="00CB030A" w:rsidRDefault="00214C42">
      <w:pPr>
        <w:pStyle w:val="NormalWeb"/>
        <w:shd w:val="clear" w:color="auto" w:fill="FCFCFC"/>
        <w:spacing w:before="0" w:beforeAutospacing="0" w:line="360" w:lineRule="auto"/>
        <w:ind w:left="1080"/>
        <w:rPr>
          <w:color w:val="404040"/>
          <w:sz w:val="28"/>
          <w:szCs w:val="28"/>
        </w:rPr>
        <w:pPrChange w:id="329" w:author="Windows User" w:date="2021-05-24T22:44:00Z">
          <w:pPr>
            <w:pStyle w:val="NormalWeb"/>
            <w:shd w:val="clear" w:color="auto" w:fill="FCFCFC"/>
            <w:spacing w:before="0" w:beforeAutospacing="0" w:line="360" w:lineRule="atLeast"/>
            <w:ind w:left="1080"/>
          </w:pPr>
        </w:pPrChange>
      </w:pPr>
      <w:r w:rsidRPr="00270C40">
        <w:rPr>
          <w:color w:val="404040"/>
          <w:sz w:val="28"/>
          <w:szCs w:val="28"/>
          <w:shd w:val="clear" w:color="auto" w:fill="FCFCFC"/>
        </w:rPr>
        <w:t>using the </w:t>
      </w:r>
      <w:r w:rsidR="005916FA" w:rsidRPr="00270C40">
        <w:rPr>
          <w:sz w:val="28"/>
          <w:szCs w:val="28"/>
        </w:rPr>
        <w:fldChar w:fldCharType="begin"/>
      </w:r>
      <w:r w:rsidRPr="00270C40">
        <w:rPr>
          <w:sz w:val="28"/>
          <w:szCs w:val="28"/>
        </w:rPr>
        <w:instrText xml:space="preserve"> HYPERLINK "https://pyglet.readthedocs.io/en/latest/modules/media.html" \l "pyglet.media.load" \o "pyglet.media.load" </w:instrText>
      </w:r>
      <w:r w:rsidR="005916FA" w:rsidRPr="00270C40">
        <w:rPr>
          <w:sz w:val="28"/>
          <w:szCs w:val="28"/>
          <w:rPrChange w:id="330" w:author="Windows User" w:date="2021-05-24T22:44:00Z">
            <w:rPr>
              <w:sz w:val="28"/>
              <w:szCs w:val="28"/>
            </w:rPr>
          </w:rPrChange>
        </w:rPr>
        <w:fldChar w:fldCharType="separate"/>
      </w:r>
      <w:r w:rsidRPr="00270C40">
        <w:rPr>
          <w:rStyle w:val="pre"/>
          <w:b/>
          <w:bCs/>
          <w:color w:val="404040"/>
          <w:sz w:val="28"/>
          <w:szCs w:val="28"/>
          <w:bdr w:val="single" w:sz="6" w:space="2" w:color="E1E4E5" w:frame="1"/>
          <w:shd w:val="clear" w:color="auto" w:fill="FFFFFF"/>
        </w:rPr>
        <w:t>pyglet.media.load()</w:t>
      </w:r>
      <w:r w:rsidR="005916FA" w:rsidRPr="00270C40">
        <w:rPr>
          <w:sz w:val="28"/>
          <w:szCs w:val="28"/>
        </w:rPr>
        <w:fldChar w:fldCharType="end"/>
      </w:r>
      <w:r w:rsidRPr="00270C40">
        <w:rPr>
          <w:color w:val="404040"/>
          <w:sz w:val="28"/>
          <w:szCs w:val="28"/>
          <w:shd w:val="clear" w:color="auto" w:fill="FCFCFC"/>
        </w:rPr>
        <w:t> function,the media file is bundled with the application.The result of loading a media file is a </w:t>
      </w:r>
      <w:r w:rsidR="005916FA" w:rsidRPr="00CB030A">
        <w:rPr>
          <w:sz w:val="28"/>
          <w:szCs w:val="28"/>
        </w:rPr>
        <w:fldChar w:fldCharType="begin"/>
      </w:r>
      <w:r w:rsidR="005916FA" w:rsidRPr="00270C40">
        <w:rPr>
          <w:sz w:val="28"/>
          <w:szCs w:val="28"/>
          <w:rPrChange w:id="331" w:author="Windows User" w:date="2021-05-24T22:44:00Z">
            <w:rPr/>
          </w:rPrChange>
        </w:rPr>
        <w:instrText>HYPERLINK "https://pyglet.readthedocs.io/en/latest/modules/media.html" \l "pyglet.media.Source" \o "pyglet.media.Source"</w:instrText>
      </w:r>
      <w:r w:rsidR="005916FA" w:rsidRPr="00CB030A">
        <w:rPr>
          <w:sz w:val="28"/>
          <w:szCs w:val="28"/>
        </w:rPr>
        <w:fldChar w:fldCharType="separate"/>
      </w:r>
      <w:r w:rsidRPr="00270C40">
        <w:rPr>
          <w:rStyle w:val="pre"/>
          <w:b/>
          <w:bCs/>
          <w:color w:val="404040"/>
          <w:sz w:val="28"/>
          <w:szCs w:val="28"/>
          <w:bdr w:val="single" w:sz="6" w:space="2" w:color="E1E4E5" w:frame="1"/>
          <w:shd w:val="clear" w:color="auto" w:fill="FFFFFF"/>
        </w:rPr>
        <w:t>Source</w:t>
      </w:r>
      <w:r w:rsidR="005916FA" w:rsidRPr="00CB030A">
        <w:rPr>
          <w:sz w:val="28"/>
          <w:szCs w:val="28"/>
        </w:rPr>
        <w:fldChar w:fldCharType="end"/>
      </w:r>
      <w:r w:rsidRPr="00270C40">
        <w:rPr>
          <w:color w:val="404040"/>
          <w:sz w:val="28"/>
          <w:szCs w:val="28"/>
          <w:shd w:val="clear" w:color="auto" w:fill="FCFCFC"/>
        </w:rPr>
        <w:t> object</w:t>
      </w:r>
      <w:r w:rsidRPr="00270C40">
        <w:rPr>
          <w:color w:val="404040"/>
          <w:sz w:val="28"/>
          <w:szCs w:val="28"/>
          <w:shd w:val="clear" w:color="auto" w:fill="FCFCFC"/>
          <w:rPrChange w:id="332" w:author="Windows User" w:date="2021-05-24T22:44:00Z">
            <w:rPr>
              <w:rFonts w:ascii="Arial" w:hAnsi="Arial" w:cs="Arial"/>
              <w:color w:val="404040"/>
              <w:shd w:val="clear" w:color="auto" w:fill="FCFCFC"/>
            </w:rPr>
          </w:rPrChange>
        </w:rPr>
        <w:t>.</w:t>
      </w:r>
      <w:r w:rsidR="0042351F" w:rsidRPr="00270C40">
        <w:rPr>
          <w:color w:val="404040"/>
          <w:sz w:val="28"/>
          <w:szCs w:val="28"/>
          <w:shd w:val="clear" w:color="auto" w:fill="FCFCFC"/>
        </w:rPr>
        <w:t>However if “StreamingSource=False” is used then the object returnes is of  StaticSource.</w:t>
      </w:r>
    </w:p>
    <w:p w:rsidR="00214C42" w:rsidRPr="00270C40" w:rsidRDefault="00214C42">
      <w:pPr>
        <w:pStyle w:val="NormalWeb"/>
        <w:shd w:val="clear" w:color="auto" w:fill="FCFCFC"/>
        <w:spacing w:before="0" w:beforeAutospacing="0" w:line="360" w:lineRule="auto"/>
        <w:ind w:left="1080"/>
        <w:rPr>
          <w:color w:val="404040"/>
          <w:sz w:val="28"/>
          <w:szCs w:val="28"/>
        </w:rPr>
        <w:pPrChange w:id="333" w:author="Windows User" w:date="2021-05-24T22:44:00Z">
          <w:pPr>
            <w:pStyle w:val="NormalWeb"/>
            <w:shd w:val="clear" w:color="auto" w:fill="FCFCFC"/>
            <w:spacing w:before="0" w:beforeAutospacing="0" w:line="360" w:lineRule="atLeast"/>
            <w:ind w:left="1080"/>
          </w:pPr>
        </w:pPrChange>
      </w:pPr>
      <w:r w:rsidRPr="00270C40">
        <w:rPr>
          <w:color w:val="404040"/>
          <w:sz w:val="28"/>
          <w:szCs w:val="28"/>
        </w:rPr>
        <w:lastRenderedPageBreak/>
        <w:t>Streaming Source:A source that is decoded as it is being played.The source can only be played once at a time on any </w:t>
      </w:r>
      <w:r w:rsidR="005916FA" w:rsidRPr="00270C40">
        <w:rPr>
          <w:sz w:val="28"/>
          <w:szCs w:val="28"/>
          <w:rPrChange w:id="334" w:author="Windows User" w:date="2021-05-24T22:44:00Z">
            <w:rPr/>
          </w:rPrChange>
        </w:rPr>
        <w:fldChar w:fldCharType="begin"/>
      </w:r>
      <w:r w:rsidR="005916FA" w:rsidRPr="00270C40">
        <w:rPr>
          <w:sz w:val="28"/>
          <w:szCs w:val="28"/>
          <w:rPrChange w:id="335" w:author="Windows User" w:date="2021-05-24T22:44:00Z">
            <w:rPr/>
          </w:rPrChange>
        </w:rPr>
        <w:instrText>HYPERLINK "https://pyglet.readthedocs.io/en/latest/modules/media.html" \l "pyglet.media.player.Player" \o "pyglet.media.player.Player"</w:instrText>
      </w:r>
      <w:r w:rsidR="005916FA" w:rsidRPr="00270C40">
        <w:rPr>
          <w:sz w:val="28"/>
          <w:szCs w:val="28"/>
          <w:rPrChange w:id="336" w:author="Windows User" w:date="2021-05-24T22:44:00Z">
            <w:rPr/>
          </w:rPrChange>
        </w:rPr>
        <w:fldChar w:fldCharType="separate"/>
      </w:r>
      <w:r w:rsidRPr="00270C40">
        <w:rPr>
          <w:rStyle w:val="pre"/>
          <w:b/>
          <w:bCs/>
          <w:color w:val="404040"/>
          <w:sz w:val="28"/>
          <w:szCs w:val="28"/>
          <w:bdr w:val="single" w:sz="6" w:space="2" w:color="E1E4E5" w:frame="1"/>
          <w:shd w:val="clear" w:color="auto" w:fill="FFFFFF"/>
        </w:rPr>
        <w:t>Player</w:t>
      </w:r>
      <w:r w:rsidR="005916FA" w:rsidRPr="00270C40">
        <w:rPr>
          <w:sz w:val="28"/>
          <w:szCs w:val="28"/>
          <w:rPrChange w:id="337" w:author="Windows User" w:date="2021-05-24T22:44:00Z">
            <w:rPr/>
          </w:rPrChange>
        </w:rPr>
        <w:fldChar w:fldCharType="end"/>
      </w:r>
      <w:r w:rsidRPr="00270C40">
        <w:rPr>
          <w:color w:val="404040"/>
          <w:sz w:val="28"/>
          <w:szCs w:val="28"/>
        </w:rPr>
        <w:t>.</w:t>
      </w:r>
    </w:p>
    <w:p w:rsidR="0042351F" w:rsidRPr="00270C40" w:rsidRDefault="0042351F">
      <w:pPr>
        <w:pStyle w:val="NormalWeb"/>
        <w:shd w:val="clear" w:color="auto" w:fill="FCFCFC"/>
        <w:spacing w:before="0" w:beforeAutospacing="0" w:line="360" w:lineRule="auto"/>
        <w:ind w:left="1080"/>
        <w:rPr>
          <w:color w:val="404040"/>
          <w:sz w:val="28"/>
          <w:szCs w:val="28"/>
        </w:rPr>
        <w:pPrChange w:id="338" w:author="Windows User" w:date="2021-05-24T22:44:00Z">
          <w:pPr>
            <w:pStyle w:val="NormalWeb"/>
            <w:shd w:val="clear" w:color="auto" w:fill="FCFCFC"/>
            <w:spacing w:before="0" w:beforeAutospacing="0" w:line="360" w:lineRule="atLeast"/>
            <w:ind w:left="1080"/>
          </w:pPr>
        </w:pPrChange>
      </w:pPr>
      <w:r w:rsidRPr="00270C40">
        <w:rPr>
          <w:color w:val="404040"/>
          <w:sz w:val="28"/>
          <w:szCs w:val="28"/>
          <w:shd w:val="clear" w:color="auto" w:fill="FCFCFC"/>
        </w:rPr>
        <w:t> Call the </w:t>
      </w:r>
      <w:r w:rsidR="005916FA" w:rsidRPr="00270C40">
        <w:rPr>
          <w:sz w:val="28"/>
          <w:szCs w:val="28"/>
          <w:rPrChange w:id="339" w:author="Windows User" w:date="2021-05-24T22:44:00Z">
            <w:rPr/>
          </w:rPrChange>
        </w:rPr>
        <w:fldChar w:fldCharType="begin"/>
      </w:r>
      <w:r w:rsidR="005916FA" w:rsidRPr="00270C40">
        <w:rPr>
          <w:sz w:val="28"/>
          <w:szCs w:val="28"/>
          <w:rPrChange w:id="340" w:author="Windows User" w:date="2021-05-24T22:44:00Z">
            <w:rPr/>
          </w:rPrChange>
        </w:rPr>
        <w:instrText>HYPERLINK "https://pyglet.readthedocs.io/en/latest/modules/media.html" \l "pyglet.media.Source.play" \o "pyglet.media.Source.play"</w:instrText>
      </w:r>
      <w:r w:rsidR="005916FA" w:rsidRPr="00270C40">
        <w:rPr>
          <w:sz w:val="28"/>
          <w:szCs w:val="28"/>
          <w:rPrChange w:id="341" w:author="Windows User" w:date="2021-05-24T22:44:00Z">
            <w:rPr/>
          </w:rPrChange>
        </w:rPr>
        <w:fldChar w:fldCharType="separate"/>
      </w:r>
      <w:r w:rsidRPr="00270C40">
        <w:rPr>
          <w:rStyle w:val="pre"/>
          <w:b/>
          <w:bCs/>
          <w:color w:val="404040"/>
          <w:sz w:val="28"/>
          <w:szCs w:val="28"/>
          <w:bdr w:val="single" w:sz="6" w:space="2" w:color="E1E4E5" w:frame="1"/>
          <w:shd w:val="clear" w:color="auto" w:fill="FFFFFF"/>
        </w:rPr>
        <w:t>play()</w:t>
      </w:r>
      <w:r w:rsidR="005916FA" w:rsidRPr="00270C40">
        <w:rPr>
          <w:sz w:val="28"/>
          <w:szCs w:val="28"/>
          <w:rPrChange w:id="342" w:author="Windows User" w:date="2021-05-24T22:44:00Z">
            <w:rPr/>
          </w:rPrChange>
        </w:rPr>
        <w:fldChar w:fldCharType="end"/>
      </w:r>
      <w:r w:rsidRPr="00270C40">
        <w:rPr>
          <w:color w:val="404040"/>
          <w:sz w:val="28"/>
          <w:szCs w:val="28"/>
          <w:shd w:val="clear" w:color="auto" w:fill="FCFCFC"/>
        </w:rPr>
        <w:t> method . The return value of </w:t>
      </w:r>
      <w:r w:rsidR="005916FA" w:rsidRPr="00270C40">
        <w:rPr>
          <w:sz w:val="28"/>
          <w:szCs w:val="28"/>
          <w:rPrChange w:id="343" w:author="Windows User" w:date="2021-05-24T22:44:00Z">
            <w:rPr/>
          </w:rPrChange>
        </w:rPr>
        <w:fldChar w:fldCharType="begin"/>
      </w:r>
      <w:r w:rsidR="005916FA" w:rsidRPr="00270C40">
        <w:rPr>
          <w:sz w:val="28"/>
          <w:szCs w:val="28"/>
          <w:rPrChange w:id="344" w:author="Windows User" w:date="2021-05-24T22:44:00Z">
            <w:rPr/>
          </w:rPrChange>
        </w:rPr>
        <w:instrText>HYPERLINK "https://pyglet.readthedocs.io/en/latest/modules/media.html" \l "pyglet.media.Source.play" \o "pyglet.media.Source.play"</w:instrText>
      </w:r>
      <w:r w:rsidR="005916FA" w:rsidRPr="00270C40">
        <w:rPr>
          <w:sz w:val="28"/>
          <w:szCs w:val="28"/>
          <w:rPrChange w:id="345" w:author="Windows User" w:date="2021-05-24T22:44:00Z">
            <w:rPr/>
          </w:rPrChange>
        </w:rPr>
        <w:fldChar w:fldCharType="separate"/>
      </w:r>
      <w:r w:rsidRPr="00270C40">
        <w:rPr>
          <w:rStyle w:val="pre"/>
          <w:b/>
          <w:bCs/>
          <w:color w:val="404040"/>
          <w:sz w:val="28"/>
          <w:szCs w:val="28"/>
          <w:bdr w:val="single" w:sz="6" w:space="2" w:color="E1E4E5" w:frame="1"/>
          <w:shd w:val="clear" w:color="auto" w:fill="FFFFFF"/>
        </w:rPr>
        <w:t>play()</w:t>
      </w:r>
      <w:r w:rsidR="005916FA" w:rsidRPr="00270C40">
        <w:rPr>
          <w:sz w:val="28"/>
          <w:szCs w:val="28"/>
          <w:rPrChange w:id="346" w:author="Windows User" w:date="2021-05-24T22:44:00Z">
            <w:rPr/>
          </w:rPrChange>
        </w:rPr>
        <w:fldChar w:fldCharType="end"/>
      </w:r>
      <w:r w:rsidRPr="00270C40">
        <w:rPr>
          <w:color w:val="404040"/>
          <w:sz w:val="28"/>
          <w:szCs w:val="28"/>
          <w:shd w:val="clear" w:color="auto" w:fill="FCFCFC"/>
        </w:rPr>
        <w:t> is a </w:t>
      </w:r>
      <w:r w:rsidR="005916FA" w:rsidRPr="00270C40">
        <w:rPr>
          <w:sz w:val="28"/>
          <w:szCs w:val="28"/>
          <w:rPrChange w:id="347" w:author="Windows User" w:date="2021-05-24T22:44:00Z">
            <w:rPr/>
          </w:rPrChange>
        </w:rPr>
        <w:fldChar w:fldCharType="begin"/>
      </w:r>
      <w:r w:rsidR="005916FA" w:rsidRPr="00270C40">
        <w:rPr>
          <w:sz w:val="28"/>
          <w:szCs w:val="28"/>
          <w:rPrChange w:id="348" w:author="Windows User" w:date="2021-05-24T22:44:00Z">
            <w:rPr/>
          </w:rPrChange>
        </w:rPr>
        <w:instrText>HYPERLINK "https://pyglet.readthedocs.io/en/latest/modules/media.html" \l "pyglet.media.player.Player" \o "pyglet.media.player.Player"</w:instrText>
      </w:r>
      <w:r w:rsidR="005916FA" w:rsidRPr="00270C40">
        <w:rPr>
          <w:sz w:val="28"/>
          <w:szCs w:val="28"/>
          <w:rPrChange w:id="349" w:author="Windows User" w:date="2021-05-24T22:44:00Z">
            <w:rPr/>
          </w:rPrChange>
        </w:rPr>
        <w:fldChar w:fldCharType="separate"/>
      </w:r>
      <w:r w:rsidRPr="00270C40">
        <w:rPr>
          <w:rStyle w:val="pre"/>
          <w:b/>
          <w:bCs/>
          <w:color w:val="404040"/>
          <w:sz w:val="28"/>
          <w:szCs w:val="28"/>
          <w:bdr w:val="single" w:sz="6" w:space="2" w:color="E1E4E5" w:frame="1"/>
          <w:shd w:val="clear" w:color="auto" w:fill="FFFFFF"/>
        </w:rPr>
        <w:t>Player</w:t>
      </w:r>
      <w:r w:rsidR="005916FA" w:rsidRPr="00270C40">
        <w:rPr>
          <w:sz w:val="28"/>
          <w:szCs w:val="28"/>
          <w:rPrChange w:id="350" w:author="Windows User" w:date="2021-05-24T22:44:00Z">
            <w:rPr/>
          </w:rPrChange>
        </w:rPr>
        <w:fldChar w:fldCharType="end"/>
      </w:r>
      <w:r w:rsidRPr="00270C40">
        <w:rPr>
          <w:color w:val="404040"/>
          <w:sz w:val="28"/>
          <w:szCs w:val="28"/>
          <w:shd w:val="clear" w:color="auto" w:fill="FCFCFC"/>
        </w:rPr>
        <w:t>, which can either be discarded, or retained to maintain control over the sound’s playback.</w:t>
      </w:r>
    </w:p>
    <w:p w:rsidR="00214C42" w:rsidRPr="00427029" w:rsidRDefault="00214C42" w:rsidP="00214C42">
      <w:pPr>
        <w:pStyle w:val="BodyText"/>
        <w:jc w:val="both"/>
        <w:rPr>
          <w:sz w:val="28"/>
          <w:szCs w:val="28"/>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rPr>
          <w:sz w:val="20"/>
        </w:rPr>
      </w:pPr>
    </w:p>
    <w:p w:rsidR="00390E84" w:rsidRPr="002B20FA" w:rsidRDefault="00390E84">
      <w:pPr>
        <w:pStyle w:val="BodyText"/>
        <w:spacing w:before="1"/>
        <w:rPr>
          <w:sz w:val="21"/>
        </w:rPr>
      </w:pPr>
    </w:p>
    <w:p w:rsidR="00DE347C" w:rsidRDefault="00DE347C">
      <w:pPr>
        <w:rPr>
          <w:b/>
          <w:bCs/>
          <w:sz w:val="96"/>
          <w:szCs w:val="96"/>
        </w:rPr>
      </w:pPr>
      <w:r>
        <w:br w:type="page"/>
      </w:r>
    </w:p>
    <w:p w:rsidR="00DE347C" w:rsidRDefault="00DE347C">
      <w:pPr>
        <w:pStyle w:val="Heading1"/>
        <w:spacing w:line="276" w:lineRule="auto"/>
        <w:ind w:left="3217" w:right="139" w:hanging="1696"/>
      </w:pPr>
    </w:p>
    <w:p w:rsidR="00DE347C" w:rsidRDefault="00DE347C">
      <w:pPr>
        <w:pStyle w:val="Heading1"/>
        <w:spacing w:line="276" w:lineRule="auto"/>
        <w:ind w:left="3217" w:right="139" w:hanging="1696"/>
      </w:pPr>
    </w:p>
    <w:p w:rsidR="00DE50AB" w:rsidRDefault="004C7A2A">
      <w:pPr>
        <w:pStyle w:val="Heading1"/>
        <w:spacing w:line="276" w:lineRule="auto"/>
        <w:ind w:left="3217" w:right="139" w:hanging="1696"/>
      </w:pPr>
      <w:r w:rsidRPr="002B20FA">
        <w:t>Integration</w:t>
      </w:r>
    </w:p>
    <w:p w:rsidR="00390E84" w:rsidRDefault="00221686" w:rsidP="006D78AF">
      <w:pPr>
        <w:pStyle w:val="Heading1"/>
        <w:spacing w:line="276" w:lineRule="auto"/>
        <w:ind w:left="3217" w:right="139" w:hanging="1696"/>
        <w:sectPr w:rsidR="00390E84">
          <w:pgSz w:w="11910" w:h="16840"/>
          <w:pgMar w:top="1340" w:right="1300" w:bottom="1260" w:left="1220" w:header="727" w:footer="1069" w:gutter="0"/>
          <w:cols w:space="720"/>
        </w:sectPr>
      </w:pPr>
      <w:r>
        <w:t>A</w:t>
      </w:r>
      <w:r w:rsidR="0078135F" w:rsidRPr="002B20FA">
        <w:t>nd</w:t>
      </w:r>
      <w:ins w:id="351" w:author="Windows User" w:date="2021-05-24T22:46:00Z">
        <w:r>
          <w:t xml:space="preserve"> </w:t>
        </w:r>
      </w:ins>
      <w:r w:rsidR="004C7A2A" w:rsidRPr="002B20FA">
        <w:t>Testing</w:t>
      </w:r>
    </w:p>
    <w:p w:rsidR="007558B4" w:rsidRDefault="004C7A2A" w:rsidP="00427029">
      <w:pPr>
        <w:pStyle w:val="Heading2"/>
        <w:ind w:left="0" w:right="1340"/>
      </w:pPr>
      <w:r>
        <w:lastRenderedPageBreak/>
        <w:t>Integration and</w:t>
      </w:r>
      <w:ins w:id="352" w:author="Windows User" w:date="2021-05-24T22:18:00Z">
        <w:r w:rsidR="00A82326">
          <w:t xml:space="preserve"> </w:t>
        </w:r>
      </w:ins>
      <w:r>
        <w:t>Testing</w:t>
      </w:r>
    </w:p>
    <w:p w:rsidR="007558B4" w:rsidRDefault="007558B4" w:rsidP="00427029">
      <w:pPr>
        <w:pStyle w:val="Heading2"/>
        <w:ind w:left="0" w:right="1340"/>
      </w:pPr>
    </w:p>
    <w:p w:rsidR="007558B4" w:rsidRPr="00427029" w:rsidRDefault="00202293">
      <w:pPr>
        <w:pStyle w:val="Heading2"/>
        <w:numPr>
          <w:ilvl w:val="1"/>
          <w:numId w:val="16"/>
        </w:numPr>
        <w:spacing w:line="360" w:lineRule="auto"/>
        <w:ind w:right="1340"/>
        <w:jc w:val="both"/>
        <w:rPr>
          <w:sz w:val="28"/>
          <w:szCs w:val="24"/>
        </w:rPr>
        <w:pPrChange w:id="353" w:author="Windows User" w:date="2021-05-24T22:46:00Z">
          <w:pPr>
            <w:pStyle w:val="Heading2"/>
            <w:numPr>
              <w:ilvl w:val="1"/>
              <w:numId w:val="16"/>
            </w:numPr>
            <w:ind w:left="864" w:right="1340" w:hanging="361"/>
            <w:jc w:val="both"/>
          </w:pPr>
        </w:pPrChange>
      </w:pPr>
      <w:r w:rsidRPr="00427029">
        <w:rPr>
          <w:sz w:val="28"/>
          <w:szCs w:val="24"/>
        </w:rPr>
        <w:t>Login (30 sec)- User will say login and speak his/her name. The system will ask for security number. User will speak the credentials.</w:t>
      </w:r>
    </w:p>
    <w:p w:rsidR="007558B4" w:rsidRPr="00427029" w:rsidRDefault="00202293">
      <w:pPr>
        <w:pStyle w:val="Heading2"/>
        <w:spacing w:line="360" w:lineRule="auto"/>
        <w:ind w:left="864" w:right="1340"/>
        <w:jc w:val="both"/>
        <w:rPr>
          <w:sz w:val="28"/>
          <w:szCs w:val="24"/>
        </w:rPr>
        <w:pPrChange w:id="354" w:author="Windows User" w:date="2021-05-24T22:46:00Z">
          <w:pPr>
            <w:pStyle w:val="Heading2"/>
            <w:ind w:left="864" w:right="1340"/>
            <w:jc w:val="both"/>
          </w:pPr>
        </w:pPrChange>
      </w:pPr>
      <w:r w:rsidRPr="00427029">
        <w:rPr>
          <w:sz w:val="28"/>
          <w:szCs w:val="24"/>
        </w:rPr>
        <w:t>Output – User will be directed to the mail dashboard with successful login.(if the credentials are correct)</w:t>
      </w:r>
    </w:p>
    <w:p w:rsidR="007558B4" w:rsidRPr="00427029" w:rsidRDefault="00202293">
      <w:pPr>
        <w:pStyle w:val="Heading2"/>
        <w:numPr>
          <w:ilvl w:val="1"/>
          <w:numId w:val="16"/>
        </w:numPr>
        <w:spacing w:line="360" w:lineRule="auto"/>
        <w:ind w:right="1340"/>
        <w:jc w:val="both"/>
        <w:rPr>
          <w:sz w:val="28"/>
          <w:szCs w:val="24"/>
        </w:rPr>
        <w:pPrChange w:id="355" w:author="Windows User" w:date="2021-05-24T22:46:00Z">
          <w:pPr>
            <w:pStyle w:val="Heading2"/>
            <w:numPr>
              <w:ilvl w:val="1"/>
              <w:numId w:val="16"/>
            </w:numPr>
            <w:ind w:left="864" w:right="1340" w:hanging="361"/>
            <w:jc w:val="both"/>
          </w:pPr>
        </w:pPrChange>
      </w:pPr>
      <w:r w:rsidRPr="00427029">
        <w:rPr>
          <w:sz w:val="28"/>
          <w:szCs w:val="24"/>
        </w:rPr>
        <w:t xml:space="preserve">Compose mail (1-2 mins) – System will ask for recipient’s name.User has to speak the content of the mail. System will ask for the content confirmation. </w:t>
      </w:r>
    </w:p>
    <w:p w:rsidR="007558B4" w:rsidRPr="00427029" w:rsidRDefault="00202293">
      <w:pPr>
        <w:pStyle w:val="Heading2"/>
        <w:spacing w:line="360" w:lineRule="auto"/>
        <w:ind w:left="720" w:right="1340"/>
        <w:jc w:val="both"/>
        <w:rPr>
          <w:sz w:val="28"/>
          <w:szCs w:val="24"/>
        </w:rPr>
        <w:pPrChange w:id="356" w:author="Windows User" w:date="2021-05-24T22:46:00Z">
          <w:pPr>
            <w:pStyle w:val="Heading2"/>
            <w:ind w:left="720" w:right="1340"/>
            <w:jc w:val="both"/>
          </w:pPr>
        </w:pPrChange>
      </w:pPr>
      <w:r w:rsidRPr="00427029">
        <w:rPr>
          <w:sz w:val="28"/>
          <w:szCs w:val="24"/>
        </w:rPr>
        <w:t>Output – Email will be sent.</w:t>
      </w:r>
    </w:p>
    <w:p w:rsidR="007558B4" w:rsidRPr="00427029" w:rsidRDefault="00202293">
      <w:pPr>
        <w:pStyle w:val="Heading2"/>
        <w:numPr>
          <w:ilvl w:val="1"/>
          <w:numId w:val="16"/>
        </w:numPr>
        <w:spacing w:line="360" w:lineRule="auto"/>
        <w:ind w:right="1340"/>
        <w:jc w:val="both"/>
        <w:rPr>
          <w:sz w:val="28"/>
          <w:szCs w:val="24"/>
        </w:rPr>
        <w:pPrChange w:id="357" w:author="Windows User" w:date="2021-05-24T22:46:00Z">
          <w:pPr>
            <w:pStyle w:val="Heading2"/>
            <w:numPr>
              <w:ilvl w:val="1"/>
              <w:numId w:val="16"/>
            </w:numPr>
            <w:ind w:left="864" w:right="1340" w:hanging="361"/>
            <w:jc w:val="both"/>
          </w:pPr>
        </w:pPrChange>
      </w:pPr>
      <w:r w:rsidRPr="00427029">
        <w:rPr>
          <w:sz w:val="28"/>
          <w:szCs w:val="24"/>
        </w:rPr>
        <w:t>Read mail (2-3_mins) – System will give the count of unseen mails in the inbox (if any) and start to read them.</w:t>
      </w:r>
    </w:p>
    <w:p w:rsidR="007558B4" w:rsidRPr="00427029" w:rsidRDefault="00202293">
      <w:pPr>
        <w:pStyle w:val="Heading2"/>
        <w:spacing w:line="360" w:lineRule="auto"/>
        <w:ind w:left="864" w:right="1340"/>
        <w:jc w:val="both"/>
        <w:rPr>
          <w:sz w:val="28"/>
          <w:szCs w:val="24"/>
        </w:rPr>
        <w:pPrChange w:id="358" w:author="Windows User" w:date="2021-05-24T22:46:00Z">
          <w:pPr>
            <w:pStyle w:val="Heading2"/>
            <w:ind w:left="864" w:right="1340"/>
            <w:jc w:val="both"/>
          </w:pPr>
        </w:pPrChange>
      </w:pPr>
      <w:r w:rsidRPr="00427029">
        <w:rPr>
          <w:sz w:val="28"/>
          <w:szCs w:val="24"/>
        </w:rPr>
        <w:t>Output – Unseen mails are read out by the system.</w:t>
      </w:r>
    </w:p>
    <w:p w:rsidR="007558B4" w:rsidRPr="00427029" w:rsidRDefault="007558B4" w:rsidP="00427029">
      <w:pPr>
        <w:pStyle w:val="Heading2"/>
        <w:ind w:left="864" w:right="1340"/>
        <w:jc w:val="right"/>
        <w:rPr>
          <w:sz w:val="24"/>
          <w:szCs w:val="24"/>
        </w:rPr>
      </w:pPr>
    </w:p>
    <w:p w:rsidR="00D022DB" w:rsidRDefault="00D022DB">
      <w:pPr>
        <w:pStyle w:val="BodyText"/>
        <w:spacing w:before="2"/>
        <w:rPr>
          <w:sz w:val="57"/>
        </w:rPr>
      </w:pPr>
    </w:p>
    <w:p w:rsidR="00390E84" w:rsidRDefault="00D022DB">
      <w:pPr>
        <w:pStyle w:val="BodyText"/>
        <w:spacing w:before="2"/>
        <w:rPr>
          <w:sz w:val="57"/>
        </w:rPr>
      </w:pPr>
      <w:r>
        <w:rPr>
          <w:sz w:val="57"/>
        </w:rPr>
        <w:t>Test Plan</w:t>
      </w:r>
      <w:ins w:id="359" w:author="Windows User" w:date="2021-05-24T22:46:00Z">
        <w:r w:rsidR="00221686">
          <w:rPr>
            <w:sz w:val="57"/>
          </w:rPr>
          <w:t xml:space="preserve"> </w:t>
        </w:r>
      </w:ins>
      <w:r>
        <w:rPr>
          <w:sz w:val="57"/>
        </w:rPr>
        <w:t>:</w:t>
      </w:r>
    </w:p>
    <w:p w:rsidR="00D022DB" w:rsidRDefault="00D022DB">
      <w:pPr>
        <w:pStyle w:val="BodyText"/>
        <w:spacing w:before="2"/>
        <w:rPr>
          <w:sz w:val="57"/>
        </w:rPr>
      </w:pPr>
    </w:p>
    <w:tbl>
      <w:tblPr>
        <w:tblStyle w:val="LightGrid-Accent4"/>
        <w:tblW w:w="9595" w:type="dxa"/>
        <w:tblLook w:val="04A0" w:firstRow="1" w:lastRow="0" w:firstColumn="1" w:lastColumn="0" w:noHBand="0" w:noVBand="1"/>
        <w:tblPrChange w:id="360" w:author="Windows User" w:date="2021-05-24T22:46:00Z">
          <w:tblPr>
            <w:tblStyle w:val="LightGrid-Accent4"/>
            <w:tblW w:w="10157" w:type="dxa"/>
            <w:tblLook w:val="04A0" w:firstRow="1" w:lastRow="0" w:firstColumn="1" w:lastColumn="0" w:noHBand="0" w:noVBand="1"/>
          </w:tblPr>
        </w:tblPrChange>
      </w:tblPr>
      <w:tblGrid>
        <w:gridCol w:w="1350"/>
        <w:gridCol w:w="2462"/>
        <w:gridCol w:w="2913"/>
        <w:gridCol w:w="2870"/>
        <w:tblGridChange w:id="361">
          <w:tblGrid>
            <w:gridCol w:w="1429"/>
            <w:gridCol w:w="2606"/>
            <w:gridCol w:w="3084"/>
            <w:gridCol w:w="3038"/>
          </w:tblGrid>
        </w:tblGridChange>
      </w:tblGrid>
      <w:tr w:rsidR="00E75FFB" w:rsidTr="00221686">
        <w:trPr>
          <w:cnfStyle w:val="100000000000" w:firstRow="1" w:lastRow="0" w:firstColumn="0" w:lastColumn="0" w:oddVBand="0" w:evenVBand="0" w:oddHBand="0" w:evenHBand="0" w:firstRowFirstColumn="0" w:firstRowLastColumn="0" w:lastRowFirstColumn="0" w:lastRowLastColumn="0"/>
          <w:trHeight w:val="965"/>
          <w:trPrChange w:id="362" w:author="Windows User" w:date="2021-05-24T22:46:00Z">
            <w:trPr>
              <w:trHeight w:val="974"/>
            </w:trPr>
          </w:trPrChange>
        </w:trPr>
        <w:tc>
          <w:tcPr>
            <w:cnfStyle w:val="001000000000" w:firstRow="0" w:lastRow="0" w:firstColumn="1" w:lastColumn="0" w:oddVBand="0" w:evenVBand="0" w:oddHBand="0" w:evenHBand="0" w:firstRowFirstColumn="0" w:firstRowLastColumn="0" w:lastRowFirstColumn="0" w:lastRowLastColumn="0"/>
            <w:tcW w:w="1350" w:type="dxa"/>
            <w:tcPrChange w:id="363" w:author="Windows User" w:date="2021-05-24T22:46:00Z">
              <w:tcPr>
                <w:tcW w:w="0" w:type="dxa"/>
              </w:tcPr>
            </w:tcPrChange>
          </w:tcPr>
          <w:p w:rsidR="00E75FFB" w:rsidRPr="00A94112" w:rsidRDefault="00E75FFB">
            <w:pPr>
              <w:pStyle w:val="BodyText"/>
              <w:cnfStyle w:val="101000000000" w:firstRow="1" w:lastRow="0" w:firstColumn="1" w:lastColumn="0" w:oddVBand="0" w:evenVBand="0" w:oddHBand="0" w:evenHBand="0" w:firstRowFirstColumn="0" w:firstRowLastColumn="0" w:lastRowFirstColumn="0" w:lastRowLastColumn="0"/>
              <w:rPr>
                <w:rFonts w:ascii="Calibri"/>
                <w:sz w:val="28"/>
              </w:rPr>
            </w:pPr>
            <w:r w:rsidRPr="00A94112">
              <w:rPr>
                <w:rFonts w:ascii="Calibri"/>
                <w:sz w:val="28"/>
              </w:rPr>
              <w:t>Test no</w:t>
            </w:r>
          </w:p>
        </w:tc>
        <w:tc>
          <w:tcPr>
            <w:tcW w:w="2462" w:type="dxa"/>
            <w:tcPrChange w:id="364" w:author="Windows User" w:date="2021-05-24T22:46:00Z">
              <w:tcPr>
                <w:tcW w:w="0" w:type="dxa"/>
              </w:tcPr>
            </w:tcPrChange>
          </w:tcPr>
          <w:p w:rsidR="00E75FFB" w:rsidRPr="00A94112" w:rsidRDefault="00E75FFB">
            <w:pPr>
              <w:pStyle w:val="BodyText"/>
              <w:cnfStyle w:val="100000000000" w:firstRow="1" w:lastRow="0" w:firstColumn="0" w:lastColumn="0" w:oddVBand="0" w:evenVBand="0" w:oddHBand="0" w:evenHBand="0" w:firstRowFirstColumn="0" w:firstRowLastColumn="0" w:lastRowFirstColumn="0" w:lastRowLastColumn="0"/>
              <w:rPr>
                <w:rFonts w:ascii="Calibri"/>
                <w:sz w:val="28"/>
              </w:rPr>
            </w:pPr>
            <w:r w:rsidRPr="00A94112">
              <w:rPr>
                <w:rFonts w:ascii="Calibri"/>
                <w:sz w:val="28"/>
              </w:rPr>
              <w:t>Test case objective</w:t>
            </w:r>
          </w:p>
        </w:tc>
        <w:tc>
          <w:tcPr>
            <w:tcW w:w="2913" w:type="dxa"/>
            <w:tcPrChange w:id="365" w:author="Windows User" w:date="2021-05-24T22:46:00Z">
              <w:tcPr>
                <w:tcW w:w="0" w:type="dxa"/>
              </w:tcPr>
            </w:tcPrChange>
          </w:tcPr>
          <w:p w:rsidR="00E75FFB" w:rsidRPr="00A94112" w:rsidRDefault="00E75FFB">
            <w:pPr>
              <w:pStyle w:val="BodyText"/>
              <w:cnfStyle w:val="100000000000" w:firstRow="1" w:lastRow="0" w:firstColumn="0" w:lastColumn="0" w:oddVBand="0" w:evenVBand="0" w:oddHBand="0" w:evenHBand="0" w:firstRowFirstColumn="0" w:firstRowLastColumn="0" w:lastRowFirstColumn="0" w:lastRowLastColumn="0"/>
              <w:rPr>
                <w:rFonts w:ascii="Calibri"/>
                <w:sz w:val="28"/>
              </w:rPr>
            </w:pPr>
            <w:r w:rsidRPr="00A94112">
              <w:rPr>
                <w:rFonts w:ascii="Calibri"/>
                <w:sz w:val="28"/>
              </w:rPr>
              <w:t>Test case description</w:t>
            </w:r>
          </w:p>
        </w:tc>
        <w:tc>
          <w:tcPr>
            <w:tcW w:w="2870" w:type="dxa"/>
            <w:tcPrChange w:id="366" w:author="Windows User" w:date="2021-05-24T22:46:00Z">
              <w:tcPr>
                <w:tcW w:w="0" w:type="dxa"/>
              </w:tcPr>
            </w:tcPrChange>
          </w:tcPr>
          <w:p w:rsidR="00E75FFB" w:rsidRPr="00A94112" w:rsidRDefault="00E75FFB">
            <w:pPr>
              <w:pStyle w:val="BodyText"/>
              <w:cnfStyle w:val="100000000000" w:firstRow="1" w:lastRow="0" w:firstColumn="0" w:lastColumn="0" w:oddVBand="0" w:evenVBand="0" w:oddHBand="0" w:evenHBand="0" w:firstRowFirstColumn="0" w:firstRowLastColumn="0" w:lastRowFirstColumn="0" w:lastRowLastColumn="0"/>
              <w:rPr>
                <w:rFonts w:ascii="Calibri"/>
                <w:sz w:val="28"/>
              </w:rPr>
            </w:pPr>
            <w:r w:rsidRPr="00A94112">
              <w:rPr>
                <w:rFonts w:ascii="Calibri"/>
                <w:sz w:val="28"/>
              </w:rPr>
              <w:t>Expected result</w:t>
            </w:r>
          </w:p>
        </w:tc>
      </w:tr>
      <w:tr w:rsidR="00E75FFB" w:rsidTr="00221686">
        <w:trPr>
          <w:cnfStyle w:val="000000100000" w:firstRow="0" w:lastRow="0" w:firstColumn="0" w:lastColumn="0" w:oddVBand="0" w:evenVBand="0" w:oddHBand="1" w:evenHBand="0" w:firstRowFirstColumn="0" w:firstRowLastColumn="0" w:lastRowFirstColumn="0" w:lastRowLastColumn="0"/>
          <w:trHeight w:val="965"/>
          <w:trPrChange w:id="367" w:author="Windows User" w:date="2021-05-24T22:46:00Z">
            <w:trPr>
              <w:trHeight w:val="974"/>
            </w:trPr>
          </w:trPrChange>
        </w:trPr>
        <w:tc>
          <w:tcPr>
            <w:cnfStyle w:val="001000000000" w:firstRow="0" w:lastRow="0" w:firstColumn="1" w:lastColumn="0" w:oddVBand="0" w:evenVBand="0" w:oddHBand="0" w:evenHBand="0" w:firstRowFirstColumn="0" w:firstRowLastColumn="0" w:lastRowFirstColumn="0" w:lastRowLastColumn="0"/>
            <w:tcW w:w="1350" w:type="dxa"/>
            <w:tcPrChange w:id="368" w:author="Windows User" w:date="2021-05-24T22:46:00Z">
              <w:tcPr>
                <w:tcW w:w="0" w:type="dxa"/>
              </w:tcPr>
            </w:tcPrChange>
          </w:tcPr>
          <w:p w:rsidR="00E75FFB" w:rsidRPr="00A94112" w:rsidRDefault="00E75FFB">
            <w:pPr>
              <w:pStyle w:val="BodyText"/>
              <w:cnfStyle w:val="001000100000" w:firstRow="0" w:lastRow="0" w:firstColumn="1" w:lastColumn="0" w:oddVBand="0" w:evenVBand="0" w:oddHBand="1" w:evenHBand="0" w:firstRowFirstColumn="0" w:firstRowLastColumn="0" w:lastRowFirstColumn="0" w:lastRowLastColumn="0"/>
              <w:rPr>
                <w:rFonts w:ascii="Calibri"/>
                <w:sz w:val="28"/>
              </w:rPr>
            </w:pPr>
            <w:r w:rsidRPr="00A94112">
              <w:rPr>
                <w:rFonts w:ascii="Calibri"/>
                <w:sz w:val="28"/>
              </w:rPr>
              <w:t>1</w:t>
            </w:r>
          </w:p>
        </w:tc>
        <w:tc>
          <w:tcPr>
            <w:tcW w:w="2462" w:type="dxa"/>
            <w:tcPrChange w:id="369" w:author="Windows User" w:date="2021-05-24T22:46:00Z">
              <w:tcPr>
                <w:tcW w:w="0" w:type="dxa"/>
              </w:tcPr>
            </w:tcPrChange>
          </w:tcPr>
          <w:p w:rsidR="00E75FFB" w:rsidRPr="00A94112" w:rsidRDefault="00E75FFB">
            <w:pPr>
              <w:pStyle w:val="BodyText"/>
              <w:cnfStyle w:val="000000100000" w:firstRow="0" w:lastRow="0" w:firstColumn="0" w:lastColumn="0" w:oddVBand="0" w:evenVBand="0" w:oddHBand="1" w:evenHBand="0" w:firstRowFirstColumn="0" w:firstRowLastColumn="0" w:lastRowFirstColumn="0" w:lastRowLastColumn="0"/>
              <w:rPr>
                <w:rFonts w:ascii="Calibri"/>
                <w:sz w:val="28"/>
              </w:rPr>
            </w:pPr>
            <w:r w:rsidRPr="00A94112">
              <w:rPr>
                <w:rFonts w:ascii="Calibri"/>
                <w:sz w:val="28"/>
              </w:rPr>
              <w:t>Check  link between login and module</w:t>
            </w:r>
          </w:p>
        </w:tc>
        <w:tc>
          <w:tcPr>
            <w:tcW w:w="2913" w:type="dxa"/>
            <w:tcPrChange w:id="370" w:author="Windows User" w:date="2021-05-24T22:46:00Z">
              <w:tcPr>
                <w:tcW w:w="0" w:type="dxa"/>
              </w:tcPr>
            </w:tcPrChange>
          </w:tcPr>
          <w:p w:rsidR="00E75FFB" w:rsidRPr="00A94112" w:rsidRDefault="008029CE" w:rsidP="008029CE">
            <w:pPr>
              <w:pStyle w:val="BodyText"/>
              <w:cnfStyle w:val="000000100000" w:firstRow="0" w:lastRow="0" w:firstColumn="0" w:lastColumn="0" w:oddVBand="0" w:evenVBand="0" w:oddHBand="1" w:evenHBand="0" w:firstRowFirstColumn="0" w:firstRowLastColumn="0" w:lastRowFirstColumn="0" w:lastRowLastColumn="0"/>
              <w:rPr>
                <w:rFonts w:ascii="Calibri"/>
                <w:sz w:val="28"/>
              </w:rPr>
            </w:pPr>
            <w:r w:rsidRPr="00A94112">
              <w:rPr>
                <w:rFonts w:ascii="Calibri"/>
                <w:sz w:val="28"/>
              </w:rPr>
              <w:t xml:space="preserve">Say login and speak the user id and security number </w:t>
            </w:r>
          </w:p>
        </w:tc>
        <w:tc>
          <w:tcPr>
            <w:tcW w:w="2870" w:type="dxa"/>
            <w:tcPrChange w:id="371" w:author="Windows User" w:date="2021-05-24T22:46:00Z">
              <w:tcPr>
                <w:tcW w:w="0" w:type="dxa"/>
              </w:tcPr>
            </w:tcPrChange>
          </w:tcPr>
          <w:p w:rsidR="00E75FFB" w:rsidRPr="00A94112" w:rsidRDefault="008029CE">
            <w:pPr>
              <w:pStyle w:val="BodyText"/>
              <w:cnfStyle w:val="000000100000" w:firstRow="0" w:lastRow="0" w:firstColumn="0" w:lastColumn="0" w:oddVBand="0" w:evenVBand="0" w:oddHBand="1" w:evenHBand="0" w:firstRowFirstColumn="0" w:firstRowLastColumn="0" w:lastRowFirstColumn="0" w:lastRowLastColumn="0"/>
              <w:rPr>
                <w:rFonts w:ascii="Calibri"/>
                <w:sz w:val="28"/>
              </w:rPr>
            </w:pPr>
            <w:r w:rsidRPr="00A94112">
              <w:rPr>
                <w:rFonts w:ascii="Calibri"/>
                <w:sz w:val="28"/>
              </w:rPr>
              <w:t>To be directed towards mail dashboard.</w:t>
            </w:r>
          </w:p>
        </w:tc>
      </w:tr>
      <w:tr w:rsidR="00E75FFB" w:rsidTr="00221686">
        <w:trPr>
          <w:cnfStyle w:val="000000010000" w:firstRow="0" w:lastRow="0" w:firstColumn="0" w:lastColumn="0" w:oddVBand="0" w:evenVBand="0" w:oddHBand="0" w:evenHBand="1" w:firstRowFirstColumn="0" w:firstRowLastColumn="0" w:lastRowFirstColumn="0" w:lastRowLastColumn="0"/>
          <w:trHeight w:val="965"/>
          <w:trPrChange w:id="372" w:author="Windows User" w:date="2021-05-24T22:46:00Z">
            <w:trPr>
              <w:trHeight w:val="974"/>
            </w:trPr>
          </w:trPrChange>
        </w:trPr>
        <w:tc>
          <w:tcPr>
            <w:cnfStyle w:val="001000000000" w:firstRow="0" w:lastRow="0" w:firstColumn="1" w:lastColumn="0" w:oddVBand="0" w:evenVBand="0" w:oddHBand="0" w:evenHBand="0" w:firstRowFirstColumn="0" w:firstRowLastColumn="0" w:lastRowFirstColumn="0" w:lastRowLastColumn="0"/>
            <w:tcW w:w="1350" w:type="dxa"/>
            <w:tcPrChange w:id="373" w:author="Windows User" w:date="2021-05-24T22:46:00Z">
              <w:tcPr>
                <w:tcW w:w="0" w:type="dxa"/>
              </w:tcPr>
            </w:tcPrChange>
          </w:tcPr>
          <w:p w:rsidR="00E75FFB" w:rsidRPr="00A94112" w:rsidRDefault="00E75FFB">
            <w:pPr>
              <w:pStyle w:val="BodyText"/>
              <w:cnfStyle w:val="001000010000" w:firstRow="0" w:lastRow="0" w:firstColumn="1" w:lastColumn="0" w:oddVBand="0" w:evenVBand="0" w:oddHBand="0" w:evenHBand="1" w:firstRowFirstColumn="0" w:firstRowLastColumn="0" w:lastRowFirstColumn="0" w:lastRowLastColumn="0"/>
              <w:rPr>
                <w:rFonts w:ascii="Calibri"/>
                <w:sz w:val="28"/>
              </w:rPr>
            </w:pPr>
            <w:r w:rsidRPr="00A94112">
              <w:rPr>
                <w:rFonts w:ascii="Calibri"/>
                <w:sz w:val="28"/>
              </w:rPr>
              <w:t>2</w:t>
            </w:r>
          </w:p>
        </w:tc>
        <w:tc>
          <w:tcPr>
            <w:tcW w:w="2462" w:type="dxa"/>
            <w:tcPrChange w:id="374" w:author="Windows User" w:date="2021-05-24T22:46:00Z">
              <w:tcPr>
                <w:tcW w:w="0" w:type="dxa"/>
              </w:tcPr>
            </w:tcPrChange>
          </w:tcPr>
          <w:p w:rsidR="00E75FFB" w:rsidRPr="00A94112" w:rsidRDefault="008029CE">
            <w:pPr>
              <w:pStyle w:val="BodyText"/>
              <w:cnfStyle w:val="000000010000" w:firstRow="0" w:lastRow="0" w:firstColumn="0" w:lastColumn="0" w:oddVBand="0" w:evenVBand="0" w:oddHBand="0" w:evenHBand="1" w:firstRowFirstColumn="0" w:firstRowLastColumn="0" w:lastRowFirstColumn="0" w:lastRowLastColumn="0"/>
              <w:rPr>
                <w:rFonts w:ascii="Calibri"/>
                <w:sz w:val="28"/>
              </w:rPr>
            </w:pPr>
            <w:r w:rsidRPr="00A94112">
              <w:rPr>
                <w:rFonts w:ascii="Calibri"/>
                <w:sz w:val="28"/>
              </w:rPr>
              <w:t>Check</w:t>
            </w:r>
            <w:ins w:id="375" w:author="Windows User" w:date="2021-05-24T22:54:00Z">
              <w:r w:rsidR="00221686">
                <w:rPr>
                  <w:rFonts w:ascii="Calibri"/>
                  <w:sz w:val="28"/>
                </w:rPr>
                <w:t xml:space="preserve"> </w:t>
              </w:r>
            </w:ins>
            <w:del w:id="376" w:author="Windows User" w:date="2021-05-24T22:54:00Z">
              <w:r w:rsidRPr="00A94112" w:rsidDel="00221686">
                <w:rPr>
                  <w:rFonts w:ascii="Calibri"/>
                  <w:sz w:val="28"/>
                </w:rPr>
                <w:delText xml:space="preserve"> </w:delText>
              </w:r>
            </w:del>
            <w:r w:rsidRPr="00A94112">
              <w:rPr>
                <w:rFonts w:ascii="Calibri"/>
                <w:sz w:val="28"/>
              </w:rPr>
              <w:t>link between mail system and compose mail</w:t>
            </w:r>
          </w:p>
        </w:tc>
        <w:tc>
          <w:tcPr>
            <w:tcW w:w="2913" w:type="dxa"/>
            <w:tcPrChange w:id="377" w:author="Windows User" w:date="2021-05-24T22:46:00Z">
              <w:tcPr>
                <w:tcW w:w="0" w:type="dxa"/>
              </w:tcPr>
            </w:tcPrChange>
          </w:tcPr>
          <w:p w:rsidR="00E75FFB" w:rsidRPr="00A94112" w:rsidRDefault="008029CE">
            <w:pPr>
              <w:pStyle w:val="BodyText"/>
              <w:cnfStyle w:val="000000010000" w:firstRow="0" w:lastRow="0" w:firstColumn="0" w:lastColumn="0" w:oddVBand="0" w:evenVBand="0" w:oddHBand="0" w:evenHBand="1" w:firstRowFirstColumn="0" w:firstRowLastColumn="0" w:lastRowFirstColumn="0" w:lastRowLastColumn="0"/>
              <w:rPr>
                <w:rFonts w:ascii="Calibri"/>
                <w:sz w:val="28"/>
              </w:rPr>
            </w:pPr>
            <w:r w:rsidRPr="00A94112">
              <w:rPr>
                <w:rFonts w:ascii="Calibri"/>
                <w:sz w:val="28"/>
              </w:rPr>
              <w:t>Speak recipient</w:t>
            </w:r>
            <w:r w:rsidRPr="00A94112">
              <w:rPr>
                <w:rFonts w:ascii="Calibri"/>
                <w:sz w:val="28"/>
              </w:rPr>
              <w:t>’</w:t>
            </w:r>
            <w:r w:rsidRPr="00A94112">
              <w:rPr>
                <w:rFonts w:ascii="Calibri"/>
                <w:sz w:val="28"/>
              </w:rPr>
              <w:t xml:space="preserve">s name and body of </w:t>
            </w:r>
            <w:r w:rsidR="00A94112">
              <w:rPr>
                <w:rFonts w:ascii="Calibri"/>
                <w:sz w:val="28"/>
              </w:rPr>
              <w:t>t</w:t>
            </w:r>
            <w:r w:rsidRPr="00A94112">
              <w:rPr>
                <w:rFonts w:ascii="Calibri"/>
                <w:sz w:val="28"/>
              </w:rPr>
              <w:t xml:space="preserve">he mail. </w:t>
            </w:r>
          </w:p>
        </w:tc>
        <w:tc>
          <w:tcPr>
            <w:tcW w:w="2870" w:type="dxa"/>
            <w:tcPrChange w:id="378" w:author="Windows User" w:date="2021-05-24T22:46:00Z">
              <w:tcPr>
                <w:tcW w:w="0" w:type="dxa"/>
              </w:tcPr>
            </w:tcPrChange>
          </w:tcPr>
          <w:p w:rsidR="00E75FFB" w:rsidRPr="00A94112" w:rsidRDefault="008029CE">
            <w:pPr>
              <w:pStyle w:val="BodyText"/>
              <w:cnfStyle w:val="000000010000" w:firstRow="0" w:lastRow="0" w:firstColumn="0" w:lastColumn="0" w:oddVBand="0" w:evenVBand="0" w:oddHBand="0" w:evenHBand="1" w:firstRowFirstColumn="0" w:firstRowLastColumn="0" w:lastRowFirstColumn="0" w:lastRowLastColumn="0"/>
              <w:rPr>
                <w:rFonts w:ascii="Calibri"/>
                <w:sz w:val="28"/>
              </w:rPr>
            </w:pPr>
            <w:r w:rsidRPr="00A94112">
              <w:rPr>
                <w:rFonts w:ascii="Calibri"/>
                <w:sz w:val="28"/>
              </w:rPr>
              <w:t>Email should be sent.</w:t>
            </w:r>
          </w:p>
        </w:tc>
      </w:tr>
      <w:tr w:rsidR="008029CE" w:rsidTr="00221686">
        <w:trPr>
          <w:cnfStyle w:val="000000100000" w:firstRow="0" w:lastRow="0" w:firstColumn="0" w:lastColumn="0" w:oddVBand="0" w:evenVBand="0" w:oddHBand="1" w:evenHBand="0" w:firstRowFirstColumn="0" w:firstRowLastColumn="0" w:lastRowFirstColumn="0" w:lastRowLastColumn="0"/>
          <w:trHeight w:val="965"/>
          <w:trPrChange w:id="379" w:author="Windows User" w:date="2021-05-24T22:46:00Z">
            <w:trPr>
              <w:trHeight w:val="974"/>
            </w:trPr>
          </w:trPrChange>
        </w:trPr>
        <w:tc>
          <w:tcPr>
            <w:cnfStyle w:val="001000000000" w:firstRow="0" w:lastRow="0" w:firstColumn="1" w:lastColumn="0" w:oddVBand="0" w:evenVBand="0" w:oddHBand="0" w:evenHBand="0" w:firstRowFirstColumn="0" w:firstRowLastColumn="0" w:lastRowFirstColumn="0" w:lastRowLastColumn="0"/>
            <w:tcW w:w="1350" w:type="dxa"/>
            <w:tcPrChange w:id="380" w:author="Windows User" w:date="2021-05-24T22:46:00Z">
              <w:tcPr>
                <w:tcW w:w="0" w:type="dxa"/>
              </w:tcPr>
            </w:tcPrChange>
          </w:tcPr>
          <w:p w:rsidR="008029CE" w:rsidRPr="00A94112" w:rsidRDefault="008029CE">
            <w:pPr>
              <w:pStyle w:val="BodyText"/>
              <w:cnfStyle w:val="001000100000" w:firstRow="0" w:lastRow="0" w:firstColumn="1" w:lastColumn="0" w:oddVBand="0" w:evenVBand="0" w:oddHBand="1" w:evenHBand="0" w:firstRowFirstColumn="0" w:firstRowLastColumn="0" w:lastRowFirstColumn="0" w:lastRowLastColumn="0"/>
              <w:rPr>
                <w:rFonts w:ascii="Calibri"/>
                <w:sz w:val="28"/>
              </w:rPr>
            </w:pPr>
            <w:r w:rsidRPr="00A94112">
              <w:rPr>
                <w:rFonts w:ascii="Calibri"/>
                <w:sz w:val="28"/>
              </w:rPr>
              <w:lastRenderedPageBreak/>
              <w:t>3</w:t>
            </w:r>
          </w:p>
        </w:tc>
        <w:tc>
          <w:tcPr>
            <w:tcW w:w="2462" w:type="dxa"/>
            <w:tcPrChange w:id="381" w:author="Windows User" w:date="2021-05-24T22:46:00Z">
              <w:tcPr>
                <w:tcW w:w="0" w:type="dxa"/>
              </w:tcPr>
            </w:tcPrChange>
          </w:tcPr>
          <w:p w:rsidR="008029CE" w:rsidRPr="00A94112" w:rsidRDefault="008029CE">
            <w:pPr>
              <w:pStyle w:val="BodyText"/>
              <w:cnfStyle w:val="000000100000" w:firstRow="0" w:lastRow="0" w:firstColumn="0" w:lastColumn="0" w:oddVBand="0" w:evenVBand="0" w:oddHBand="1" w:evenHBand="0" w:firstRowFirstColumn="0" w:firstRowLastColumn="0" w:lastRowFirstColumn="0" w:lastRowLastColumn="0"/>
              <w:rPr>
                <w:rFonts w:ascii="Calibri"/>
                <w:sz w:val="28"/>
              </w:rPr>
            </w:pPr>
            <w:r w:rsidRPr="00A94112">
              <w:rPr>
                <w:rFonts w:ascii="Calibri"/>
                <w:sz w:val="28"/>
              </w:rPr>
              <w:t>Check</w:t>
            </w:r>
            <w:ins w:id="382" w:author="Windows User" w:date="2021-05-24T22:54:00Z">
              <w:r w:rsidR="00221686">
                <w:rPr>
                  <w:rFonts w:ascii="Calibri"/>
                  <w:sz w:val="28"/>
                </w:rPr>
                <w:t xml:space="preserve"> </w:t>
              </w:r>
            </w:ins>
            <w:r w:rsidRPr="00A94112">
              <w:rPr>
                <w:rFonts w:ascii="Calibri"/>
                <w:sz w:val="28"/>
              </w:rPr>
              <w:t xml:space="preserve"> link between mail system and read mail</w:t>
            </w:r>
          </w:p>
        </w:tc>
        <w:tc>
          <w:tcPr>
            <w:tcW w:w="2913" w:type="dxa"/>
            <w:tcPrChange w:id="383" w:author="Windows User" w:date="2021-05-24T22:46:00Z">
              <w:tcPr>
                <w:tcW w:w="0" w:type="dxa"/>
              </w:tcPr>
            </w:tcPrChange>
          </w:tcPr>
          <w:p w:rsidR="008029CE" w:rsidRPr="00A94112" w:rsidRDefault="008029CE">
            <w:pPr>
              <w:pStyle w:val="BodyText"/>
              <w:cnfStyle w:val="000000100000" w:firstRow="0" w:lastRow="0" w:firstColumn="0" w:lastColumn="0" w:oddVBand="0" w:evenVBand="0" w:oddHBand="1" w:evenHBand="0" w:firstRowFirstColumn="0" w:firstRowLastColumn="0" w:lastRowFirstColumn="0" w:lastRowLastColumn="0"/>
              <w:rPr>
                <w:rFonts w:ascii="Calibri"/>
                <w:sz w:val="28"/>
              </w:rPr>
            </w:pPr>
            <w:r w:rsidRPr="00A94112">
              <w:rPr>
                <w:rFonts w:ascii="Calibri"/>
                <w:sz w:val="28"/>
              </w:rPr>
              <w:t>speak the read mail option</w:t>
            </w:r>
          </w:p>
        </w:tc>
        <w:tc>
          <w:tcPr>
            <w:tcW w:w="2870" w:type="dxa"/>
            <w:tcPrChange w:id="384" w:author="Windows User" w:date="2021-05-24T22:46:00Z">
              <w:tcPr>
                <w:tcW w:w="0" w:type="dxa"/>
              </w:tcPr>
            </w:tcPrChange>
          </w:tcPr>
          <w:p w:rsidR="008029CE" w:rsidRPr="00A94112" w:rsidRDefault="008029CE">
            <w:pPr>
              <w:pStyle w:val="BodyText"/>
              <w:cnfStyle w:val="000000100000" w:firstRow="0" w:lastRow="0" w:firstColumn="0" w:lastColumn="0" w:oddVBand="0" w:evenVBand="0" w:oddHBand="1" w:evenHBand="0" w:firstRowFirstColumn="0" w:firstRowLastColumn="0" w:lastRowFirstColumn="0" w:lastRowLastColumn="0"/>
              <w:rPr>
                <w:rFonts w:ascii="Calibri"/>
                <w:sz w:val="28"/>
              </w:rPr>
            </w:pPr>
            <w:r w:rsidRPr="00A94112">
              <w:rPr>
                <w:rFonts w:ascii="Calibri"/>
                <w:sz w:val="28"/>
              </w:rPr>
              <w:t>Unread emails are read out loud.</w:t>
            </w:r>
          </w:p>
        </w:tc>
      </w:tr>
    </w:tbl>
    <w:p w:rsidR="00390E84" w:rsidRDefault="00390E84">
      <w:pPr>
        <w:pStyle w:val="BodyText"/>
        <w:rPr>
          <w:rFonts w:ascii="Calibri"/>
          <w:sz w:val="20"/>
        </w:rPr>
      </w:pPr>
    </w:p>
    <w:p w:rsidR="00390E84" w:rsidRDefault="00390E84">
      <w:pPr>
        <w:pStyle w:val="BodyText"/>
        <w:rPr>
          <w:rFonts w:ascii="Calibri"/>
          <w:sz w:val="20"/>
        </w:rPr>
      </w:pPr>
    </w:p>
    <w:p w:rsidR="00390E84" w:rsidRDefault="00390E84">
      <w:pPr>
        <w:pStyle w:val="BodyText"/>
        <w:rPr>
          <w:rFonts w:ascii="Calibri"/>
          <w:sz w:val="20"/>
        </w:rPr>
      </w:pPr>
    </w:p>
    <w:p w:rsidR="00390E84" w:rsidRDefault="00390E84">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DE50AB" w:rsidRDefault="00DE50AB">
      <w:pPr>
        <w:pStyle w:val="BodyText"/>
        <w:rPr>
          <w:rFonts w:ascii="Calibri"/>
          <w:sz w:val="20"/>
        </w:rPr>
      </w:pPr>
    </w:p>
    <w:p w:rsidR="00390E84" w:rsidRDefault="00390E84">
      <w:pPr>
        <w:pStyle w:val="BodyText"/>
        <w:rPr>
          <w:rFonts w:ascii="Calibri"/>
          <w:sz w:val="20"/>
        </w:rPr>
      </w:pPr>
    </w:p>
    <w:p w:rsidR="00390E84" w:rsidRDefault="00390E84">
      <w:pPr>
        <w:pStyle w:val="BodyText"/>
        <w:spacing w:before="11"/>
        <w:rPr>
          <w:rFonts w:ascii="Calibri"/>
          <w:sz w:val="23"/>
        </w:rPr>
      </w:pPr>
    </w:p>
    <w:p w:rsidR="00D535F5" w:rsidRDefault="00D535F5">
      <w:pPr>
        <w:pStyle w:val="Heading1"/>
        <w:spacing w:line="276" w:lineRule="auto"/>
        <w:ind w:left="3000" w:right="1971" w:hanging="932"/>
      </w:pPr>
    </w:p>
    <w:p w:rsidR="00D535F5" w:rsidRDefault="00D535F5">
      <w:pPr>
        <w:pStyle w:val="Heading1"/>
        <w:spacing w:line="276" w:lineRule="auto"/>
        <w:ind w:left="3000" w:right="1971" w:hanging="932"/>
      </w:pPr>
    </w:p>
    <w:p w:rsidR="00D535F5" w:rsidRDefault="00D535F5">
      <w:pPr>
        <w:pStyle w:val="Heading1"/>
        <w:spacing w:line="276" w:lineRule="auto"/>
        <w:ind w:left="3000" w:right="1971" w:hanging="932"/>
      </w:pPr>
    </w:p>
    <w:p w:rsidR="00BA7A7C" w:rsidRDefault="00BA7A7C">
      <w:pPr>
        <w:pStyle w:val="Heading1"/>
        <w:spacing w:line="276" w:lineRule="auto"/>
        <w:ind w:left="3000" w:right="1971" w:hanging="932"/>
        <w:rPr>
          <w:ins w:id="385" w:author="Suresh Shirgave" w:date="2021-05-24T17:43:00Z"/>
        </w:rPr>
      </w:pPr>
    </w:p>
    <w:p w:rsidR="00BA7A7C" w:rsidRDefault="00BA7A7C">
      <w:pPr>
        <w:pStyle w:val="Heading1"/>
        <w:spacing w:line="276" w:lineRule="auto"/>
        <w:ind w:left="3000" w:right="1971" w:hanging="932"/>
        <w:rPr>
          <w:ins w:id="386" w:author="Suresh Shirgave" w:date="2021-05-24T17:43:00Z"/>
        </w:rPr>
      </w:pPr>
    </w:p>
    <w:p w:rsidR="00BA7A7C" w:rsidRDefault="00BA7A7C">
      <w:pPr>
        <w:pStyle w:val="Heading1"/>
        <w:spacing w:line="276" w:lineRule="auto"/>
        <w:ind w:left="3000" w:right="1971" w:hanging="932"/>
        <w:rPr>
          <w:ins w:id="387" w:author="Suresh Shirgave" w:date="2021-05-24T17:43:00Z"/>
        </w:rPr>
      </w:pPr>
    </w:p>
    <w:p w:rsidR="00390E84" w:rsidRDefault="00D535F5">
      <w:pPr>
        <w:pStyle w:val="Heading1"/>
        <w:spacing w:line="276" w:lineRule="auto"/>
        <w:ind w:left="3000" w:right="1971" w:hanging="932"/>
      </w:pPr>
      <w:r>
        <w:t>Performance Analysis</w:t>
      </w:r>
    </w:p>
    <w:p w:rsidR="00390E84" w:rsidRDefault="00390E84">
      <w:pPr>
        <w:spacing w:line="276" w:lineRule="auto"/>
        <w:sectPr w:rsidR="00390E84">
          <w:pgSz w:w="11910" w:h="16840"/>
          <w:pgMar w:top="1340" w:right="1300" w:bottom="1260" w:left="1220" w:header="727" w:footer="1069" w:gutter="0"/>
          <w:cols w:space="720"/>
        </w:sectPr>
      </w:pPr>
    </w:p>
    <w:p w:rsidR="00064EB2" w:rsidRPr="00221686" w:rsidRDefault="004C7A2A">
      <w:pPr>
        <w:pStyle w:val="BodyText"/>
        <w:spacing w:before="80" w:line="360" w:lineRule="auto"/>
        <w:ind w:left="220"/>
        <w:rPr>
          <w:sz w:val="28"/>
          <w:szCs w:val="28"/>
          <w:rPrChange w:id="388" w:author="Windows User" w:date="2021-05-24T22:49:00Z">
            <w:rPr/>
          </w:rPrChange>
        </w:rPr>
        <w:pPrChange w:id="389" w:author="Windows User" w:date="2021-05-24T22:49:00Z">
          <w:pPr>
            <w:pStyle w:val="BodyText"/>
            <w:spacing w:before="80"/>
            <w:ind w:left="220"/>
          </w:pPr>
        </w:pPrChange>
      </w:pPr>
      <w:r w:rsidRPr="00221686">
        <w:rPr>
          <w:sz w:val="28"/>
          <w:szCs w:val="28"/>
          <w:rPrChange w:id="390" w:author="Windows User" w:date="2021-05-24T22:49:00Z">
            <w:rPr/>
          </w:rPrChange>
        </w:rPr>
        <w:lastRenderedPageBreak/>
        <w:t>Performance</w:t>
      </w:r>
      <w:ins w:id="391" w:author="Windows User" w:date="2021-05-24T22:49:00Z">
        <w:r w:rsidR="00221686" w:rsidRPr="00221686">
          <w:rPr>
            <w:sz w:val="28"/>
            <w:szCs w:val="28"/>
            <w:rPrChange w:id="392" w:author="Windows User" w:date="2021-05-24T22:49:00Z">
              <w:rPr/>
            </w:rPrChange>
          </w:rPr>
          <w:t xml:space="preserve"> </w:t>
        </w:r>
      </w:ins>
      <w:r w:rsidRPr="00221686">
        <w:rPr>
          <w:sz w:val="28"/>
          <w:szCs w:val="28"/>
          <w:rPrChange w:id="393" w:author="Windows User" w:date="2021-05-24T22:49:00Z">
            <w:rPr/>
          </w:rPrChange>
        </w:rPr>
        <w:t>analysis:</w:t>
      </w:r>
    </w:p>
    <w:p w:rsidR="00064EB2" w:rsidRPr="00221686" w:rsidRDefault="00064EB2">
      <w:pPr>
        <w:pStyle w:val="BodyText"/>
        <w:spacing w:before="80" w:line="360" w:lineRule="auto"/>
        <w:ind w:left="220"/>
        <w:rPr>
          <w:sz w:val="28"/>
          <w:szCs w:val="28"/>
          <w:rPrChange w:id="394" w:author="Windows User" w:date="2021-05-24T22:49:00Z">
            <w:rPr/>
          </w:rPrChange>
        </w:rPr>
        <w:pPrChange w:id="395" w:author="Windows User" w:date="2021-05-24T22:49:00Z">
          <w:pPr>
            <w:pStyle w:val="BodyText"/>
            <w:spacing w:before="80"/>
            <w:ind w:left="220"/>
          </w:pPr>
        </w:pPrChange>
      </w:pPr>
    </w:p>
    <w:p w:rsidR="00390E84" w:rsidRPr="004712D6" w:rsidRDefault="00064EB2">
      <w:pPr>
        <w:pStyle w:val="BodyText"/>
        <w:spacing w:before="80" w:line="360" w:lineRule="auto"/>
        <w:ind w:left="220"/>
        <w:rPr>
          <w:sz w:val="28"/>
          <w:szCs w:val="28"/>
        </w:rPr>
        <w:pPrChange w:id="396" w:author="Windows User" w:date="2021-05-24T22:49:00Z">
          <w:pPr>
            <w:pStyle w:val="BodyText"/>
            <w:spacing w:before="80"/>
            <w:ind w:left="220"/>
          </w:pPr>
        </w:pPrChange>
      </w:pPr>
      <w:r w:rsidRPr="00221686">
        <w:rPr>
          <w:sz w:val="28"/>
          <w:szCs w:val="28"/>
          <w:rPrChange w:id="397" w:author="Windows User" w:date="2021-05-24T22:49:00Z">
            <w:rPr/>
          </w:rPrChange>
        </w:rPr>
        <w:tab/>
      </w:r>
      <w:r w:rsidR="00202293" w:rsidRPr="00221686">
        <w:rPr>
          <w:bCs/>
          <w:color w:val="555555"/>
          <w:sz w:val="28"/>
          <w:szCs w:val="28"/>
          <w:shd w:val="clear" w:color="auto" w:fill="FFFFFF"/>
        </w:rPr>
        <w:t>Performance</w:t>
      </w:r>
      <w:ins w:id="398" w:author="Windows User" w:date="2021-05-24T22:50:00Z">
        <w:r w:rsidR="00221686">
          <w:rPr>
            <w:bCs/>
            <w:color w:val="555555"/>
            <w:sz w:val="28"/>
            <w:szCs w:val="28"/>
            <w:shd w:val="clear" w:color="auto" w:fill="FFFFFF"/>
          </w:rPr>
          <w:t xml:space="preserve"> </w:t>
        </w:r>
      </w:ins>
      <w:r w:rsidR="00202293" w:rsidRPr="00221686">
        <w:rPr>
          <w:bCs/>
          <w:color w:val="555555"/>
          <w:sz w:val="28"/>
          <w:szCs w:val="28"/>
          <w:shd w:val="clear" w:color="auto" w:fill="FFFFFF"/>
        </w:rPr>
        <w:t>analysis</w:t>
      </w:r>
      <w:r w:rsidR="00202293" w:rsidRPr="00221686">
        <w:rPr>
          <w:color w:val="555555"/>
          <w:sz w:val="28"/>
          <w:szCs w:val="28"/>
          <w:shd w:val="clear" w:color="auto" w:fill="FFFFFF"/>
        </w:rPr>
        <w:t> is a measure of the success or failure of a project using various parameters. Following table shows the performance of the functionalities of the system in terms of time(in minutes or seconds.)</w:t>
      </w:r>
    </w:p>
    <w:p w:rsidR="00390E84" w:rsidRPr="00221686" w:rsidRDefault="00390E84">
      <w:pPr>
        <w:pStyle w:val="BodyText"/>
        <w:spacing w:line="360" w:lineRule="auto"/>
        <w:rPr>
          <w:sz w:val="28"/>
          <w:szCs w:val="28"/>
          <w:rPrChange w:id="399" w:author="Windows User" w:date="2021-05-24T22:49:00Z">
            <w:rPr>
              <w:sz w:val="22"/>
            </w:rPr>
          </w:rPrChange>
        </w:rPr>
        <w:pPrChange w:id="400" w:author="Windows User" w:date="2021-05-24T22:49:00Z">
          <w:pPr>
            <w:pStyle w:val="BodyText"/>
          </w:pPr>
        </w:pPrChange>
      </w:pPr>
    </w:p>
    <w:p w:rsidR="00390E84" w:rsidRPr="00221686" w:rsidRDefault="004C7A2A">
      <w:pPr>
        <w:pStyle w:val="ListParagraph"/>
        <w:numPr>
          <w:ilvl w:val="0"/>
          <w:numId w:val="5"/>
        </w:numPr>
        <w:tabs>
          <w:tab w:val="left" w:pos="479"/>
        </w:tabs>
        <w:spacing w:line="360" w:lineRule="auto"/>
        <w:rPr>
          <w:sz w:val="28"/>
          <w:szCs w:val="28"/>
          <w:rPrChange w:id="401" w:author="Windows User" w:date="2021-05-24T22:49:00Z">
            <w:rPr>
              <w:sz w:val="24"/>
            </w:rPr>
          </w:rPrChange>
        </w:rPr>
        <w:pPrChange w:id="402" w:author="Windows User" w:date="2021-05-24T22:49:00Z">
          <w:pPr>
            <w:pStyle w:val="ListParagraph"/>
            <w:numPr>
              <w:numId w:val="5"/>
            </w:numPr>
            <w:tabs>
              <w:tab w:val="left" w:pos="479"/>
            </w:tabs>
            <w:ind w:left="478" w:hanging="259"/>
          </w:pPr>
        </w:pPrChange>
      </w:pPr>
      <w:r w:rsidRPr="00221686">
        <w:rPr>
          <w:sz w:val="28"/>
          <w:szCs w:val="28"/>
          <w:rPrChange w:id="403" w:author="Windows User" w:date="2021-05-24T22:49:00Z">
            <w:rPr>
              <w:sz w:val="24"/>
            </w:rPr>
          </w:rPrChange>
        </w:rPr>
        <w:t>Time</w:t>
      </w:r>
    </w:p>
    <w:p w:rsidR="00390E84" w:rsidRDefault="00390E84">
      <w:pPr>
        <w:pStyle w:val="BodyText"/>
        <w:spacing w:before="3"/>
        <w:rPr>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Change w:id="404" w:author="Windows User" w:date="2021-05-24T22:50:00Z">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PrChange>
      </w:tblPr>
      <w:tblGrid>
        <w:gridCol w:w="3489"/>
        <w:gridCol w:w="2357"/>
        <w:tblGridChange w:id="405">
          <w:tblGrid>
            <w:gridCol w:w="3333"/>
            <w:gridCol w:w="2252"/>
          </w:tblGrid>
        </w:tblGridChange>
      </w:tblGrid>
      <w:tr w:rsidR="00390E84" w:rsidTr="00221686">
        <w:trPr>
          <w:trHeight w:val="432"/>
          <w:jc w:val="center"/>
          <w:trPrChange w:id="406" w:author="Windows User" w:date="2021-05-24T22:50:00Z">
            <w:trPr>
              <w:trHeight w:val="269"/>
            </w:trPr>
          </w:trPrChange>
        </w:trPr>
        <w:tc>
          <w:tcPr>
            <w:tcW w:w="3489" w:type="dxa"/>
            <w:tcPrChange w:id="407" w:author="Windows User" w:date="2021-05-24T22:50:00Z">
              <w:tcPr>
                <w:tcW w:w="3333" w:type="dxa"/>
              </w:tcPr>
            </w:tcPrChange>
          </w:tcPr>
          <w:p w:rsidR="00390E84" w:rsidRPr="00221686" w:rsidRDefault="00202293" w:rsidP="00221686">
            <w:pPr>
              <w:pStyle w:val="TableParagraph"/>
              <w:spacing w:line="249" w:lineRule="exact"/>
              <w:ind w:left="1245" w:right="1232"/>
              <w:jc w:val="center"/>
              <w:rPr>
                <w:b/>
                <w:sz w:val="24"/>
                <w:szCs w:val="24"/>
                <w:rPrChange w:id="408" w:author="Windows User" w:date="2021-05-24T22:49:00Z">
                  <w:rPr>
                    <w:sz w:val="24"/>
                    <w:szCs w:val="24"/>
                  </w:rPr>
                </w:rPrChange>
              </w:rPr>
            </w:pPr>
            <w:r w:rsidRPr="00221686">
              <w:rPr>
                <w:b/>
                <w:sz w:val="24"/>
                <w:szCs w:val="24"/>
                <w:rPrChange w:id="409" w:author="Windows User" w:date="2021-05-24T22:49:00Z">
                  <w:rPr>
                    <w:sz w:val="24"/>
                    <w:szCs w:val="24"/>
                  </w:rPr>
                </w:rPrChange>
              </w:rPr>
              <w:t>Method</w:t>
            </w:r>
            <w:r w:rsidRPr="00221686">
              <w:rPr>
                <w:b/>
                <w:sz w:val="24"/>
                <w:szCs w:val="24"/>
                <w:rPrChange w:id="410" w:author="Windows User" w:date="2021-05-24T22:50:00Z">
                  <w:rPr>
                    <w:sz w:val="24"/>
                    <w:szCs w:val="24"/>
                  </w:rPr>
                </w:rPrChange>
              </w:rPr>
              <w:t>s</w:t>
            </w:r>
          </w:p>
        </w:tc>
        <w:tc>
          <w:tcPr>
            <w:tcW w:w="2357" w:type="dxa"/>
            <w:tcPrChange w:id="411" w:author="Windows User" w:date="2021-05-24T22:50:00Z">
              <w:tcPr>
                <w:tcW w:w="2252" w:type="dxa"/>
              </w:tcPr>
            </w:tcPrChange>
          </w:tcPr>
          <w:p w:rsidR="00390E84" w:rsidRPr="00221686" w:rsidRDefault="00202293">
            <w:pPr>
              <w:pStyle w:val="TableParagraph"/>
              <w:spacing w:line="249" w:lineRule="exact"/>
              <w:ind w:left="109"/>
              <w:rPr>
                <w:b/>
                <w:sz w:val="24"/>
                <w:szCs w:val="24"/>
                <w:rPrChange w:id="412" w:author="Windows User" w:date="2021-05-24T22:49:00Z">
                  <w:rPr>
                    <w:sz w:val="24"/>
                    <w:szCs w:val="24"/>
                  </w:rPr>
                </w:rPrChange>
              </w:rPr>
            </w:pPr>
            <w:r w:rsidRPr="00221686">
              <w:rPr>
                <w:b/>
                <w:sz w:val="24"/>
                <w:szCs w:val="24"/>
                <w:rPrChange w:id="413" w:author="Windows User" w:date="2021-05-24T22:49:00Z">
                  <w:rPr>
                    <w:sz w:val="24"/>
                    <w:szCs w:val="24"/>
                  </w:rPr>
                </w:rPrChange>
              </w:rPr>
              <w:t>Time</w:t>
            </w:r>
            <w:ins w:id="414" w:author="Windows User" w:date="2021-05-24T22:49:00Z">
              <w:r w:rsidR="00221686">
                <w:rPr>
                  <w:b/>
                  <w:sz w:val="24"/>
                  <w:szCs w:val="24"/>
                </w:rPr>
                <w:t xml:space="preserve"> </w:t>
              </w:r>
            </w:ins>
            <w:r w:rsidRPr="00221686">
              <w:rPr>
                <w:b/>
                <w:sz w:val="24"/>
                <w:szCs w:val="24"/>
                <w:rPrChange w:id="415" w:author="Windows User" w:date="2021-05-24T22:49:00Z">
                  <w:rPr>
                    <w:sz w:val="24"/>
                    <w:szCs w:val="24"/>
                  </w:rPr>
                </w:rPrChange>
              </w:rPr>
              <w:t>Required</w:t>
            </w:r>
          </w:p>
        </w:tc>
      </w:tr>
      <w:tr w:rsidR="00390E84" w:rsidTr="00221686">
        <w:trPr>
          <w:trHeight w:val="545"/>
          <w:jc w:val="center"/>
          <w:trPrChange w:id="416" w:author="Windows User" w:date="2021-05-24T22:50:00Z">
            <w:trPr>
              <w:trHeight w:val="340"/>
            </w:trPr>
          </w:trPrChange>
        </w:trPr>
        <w:tc>
          <w:tcPr>
            <w:tcW w:w="3489" w:type="dxa"/>
            <w:tcPrChange w:id="417" w:author="Windows User" w:date="2021-05-24T22:50:00Z">
              <w:tcPr>
                <w:tcW w:w="3333" w:type="dxa"/>
              </w:tcPr>
            </w:tcPrChange>
          </w:tcPr>
          <w:p w:rsidR="00390E84" w:rsidRPr="00427029" w:rsidRDefault="00202293">
            <w:pPr>
              <w:pStyle w:val="TableParagraph"/>
              <w:spacing w:line="265" w:lineRule="exact"/>
              <w:ind w:left="551"/>
              <w:rPr>
                <w:sz w:val="24"/>
                <w:szCs w:val="24"/>
              </w:rPr>
            </w:pPr>
            <w:r w:rsidRPr="00427029">
              <w:rPr>
                <w:sz w:val="24"/>
                <w:szCs w:val="24"/>
              </w:rPr>
              <w:t xml:space="preserve">Login </w:t>
            </w:r>
          </w:p>
        </w:tc>
        <w:tc>
          <w:tcPr>
            <w:tcW w:w="2357" w:type="dxa"/>
            <w:tcPrChange w:id="418" w:author="Windows User" w:date="2021-05-24T22:50:00Z">
              <w:tcPr>
                <w:tcW w:w="2252" w:type="dxa"/>
              </w:tcPr>
            </w:tcPrChange>
          </w:tcPr>
          <w:p w:rsidR="00390E84" w:rsidRPr="00427029" w:rsidRDefault="00202293">
            <w:pPr>
              <w:pStyle w:val="TableParagraph"/>
              <w:spacing w:line="265" w:lineRule="exact"/>
              <w:ind w:left="109"/>
              <w:rPr>
                <w:sz w:val="24"/>
                <w:szCs w:val="24"/>
              </w:rPr>
            </w:pPr>
            <w:r w:rsidRPr="00427029">
              <w:rPr>
                <w:sz w:val="24"/>
                <w:szCs w:val="24"/>
              </w:rPr>
              <w:t>30sec</w:t>
            </w:r>
          </w:p>
        </w:tc>
      </w:tr>
      <w:tr w:rsidR="00390E84" w:rsidTr="00221686">
        <w:trPr>
          <w:trHeight w:val="429"/>
          <w:jc w:val="center"/>
          <w:trPrChange w:id="419" w:author="Windows User" w:date="2021-05-24T22:50:00Z">
            <w:trPr>
              <w:trHeight w:val="268"/>
            </w:trPr>
          </w:trPrChange>
        </w:trPr>
        <w:tc>
          <w:tcPr>
            <w:tcW w:w="3489" w:type="dxa"/>
            <w:tcPrChange w:id="420" w:author="Windows User" w:date="2021-05-24T22:50:00Z">
              <w:tcPr>
                <w:tcW w:w="3333" w:type="dxa"/>
              </w:tcPr>
            </w:tcPrChange>
          </w:tcPr>
          <w:p w:rsidR="00390E84" w:rsidRPr="00427029" w:rsidRDefault="00202293">
            <w:pPr>
              <w:pStyle w:val="TableParagraph"/>
              <w:spacing w:line="248" w:lineRule="exact"/>
              <w:ind w:left="503"/>
              <w:rPr>
                <w:sz w:val="24"/>
                <w:szCs w:val="24"/>
              </w:rPr>
            </w:pPr>
            <w:r w:rsidRPr="00427029">
              <w:rPr>
                <w:sz w:val="24"/>
                <w:szCs w:val="24"/>
              </w:rPr>
              <w:t xml:space="preserve"> Compose a mail</w:t>
            </w:r>
          </w:p>
        </w:tc>
        <w:tc>
          <w:tcPr>
            <w:tcW w:w="2357" w:type="dxa"/>
            <w:tcPrChange w:id="421" w:author="Windows User" w:date="2021-05-24T22:50:00Z">
              <w:tcPr>
                <w:tcW w:w="2252" w:type="dxa"/>
              </w:tcPr>
            </w:tcPrChange>
          </w:tcPr>
          <w:p w:rsidR="00390E84" w:rsidRPr="00427029" w:rsidRDefault="00202293">
            <w:pPr>
              <w:pStyle w:val="TableParagraph"/>
              <w:spacing w:line="248" w:lineRule="exact"/>
              <w:ind w:left="109"/>
              <w:rPr>
                <w:sz w:val="24"/>
                <w:szCs w:val="24"/>
              </w:rPr>
            </w:pPr>
            <w:r w:rsidRPr="00427029">
              <w:rPr>
                <w:sz w:val="24"/>
                <w:szCs w:val="24"/>
              </w:rPr>
              <w:t>1</w:t>
            </w:r>
            <w:r w:rsidRPr="00427029">
              <w:rPr>
                <w:spacing w:val="-3"/>
                <w:sz w:val="24"/>
                <w:szCs w:val="24"/>
              </w:rPr>
              <w:t>-2 min</w:t>
            </w:r>
          </w:p>
        </w:tc>
      </w:tr>
      <w:tr w:rsidR="00390E84" w:rsidTr="00221686">
        <w:trPr>
          <w:trHeight w:val="429"/>
          <w:jc w:val="center"/>
          <w:trPrChange w:id="422" w:author="Windows User" w:date="2021-05-24T22:50:00Z">
            <w:trPr>
              <w:trHeight w:val="268"/>
            </w:trPr>
          </w:trPrChange>
        </w:trPr>
        <w:tc>
          <w:tcPr>
            <w:tcW w:w="3489" w:type="dxa"/>
            <w:tcPrChange w:id="423" w:author="Windows User" w:date="2021-05-24T22:50:00Z">
              <w:tcPr>
                <w:tcW w:w="3333" w:type="dxa"/>
              </w:tcPr>
            </w:tcPrChange>
          </w:tcPr>
          <w:p w:rsidR="00390E84" w:rsidRPr="00427029" w:rsidRDefault="00202293" w:rsidP="00045485">
            <w:pPr>
              <w:pStyle w:val="TableParagraph"/>
              <w:spacing w:line="248" w:lineRule="exact"/>
              <w:rPr>
                <w:sz w:val="24"/>
                <w:szCs w:val="24"/>
              </w:rPr>
            </w:pPr>
            <w:r w:rsidRPr="00427029">
              <w:rPr>
                <w:sz w:val="24"/>
                <w:szCs w:val="24"/>
              </w:rPr>
              <w:t xml:space="preserve">         </w:t>
            </w:r>
            <w:del w:id="424" w:author="Windows User" w:date="2021-05-24T22:50:00Z">
              <w:r w:rsidRPr="00427029" w:rsidDel="00221686">
                <w:rPr>
                  <w:sz w:val="24"/>
                  <w:szCs w:val="24"/>
                </w:rPr>
                <w:delText xml:space="preserve"> </w:delText>
              </w:r>
            </w:del>
            <w:r w:rsidRPr="00427029">
              <w:rPr>
                <w:sz w:val="24"/>
                <w:szCs w:val="24"/>
              </w:rPr>
              <w:t xml:space="preserve"> Read mails</w:t>
            </w:r>
          </w:p>
        </w:tc>
        <w:tc>
          <w:tcPr>
            <w:tcW w:w="2357" w:type="dxa"/>
            <w:tcPrChange w:id="425" w:author="Windows User" w:date="2021-05-24T22:50:00Z">
              <w:tcPr>
                <w:tcW w:w="2252" w:type="dxa"/>
              </w:tcPr>
            </w:tcPrChange>
          </w:tcPr>
          <w:p w:rsidR="00390E84" w:rsidRPr="00427029" w:rsidRDefault="00202293">
            <w:pPr>
              <w:pStyle w:val="TableParagraph"/>
              <w:spacing w:line="248" w:lineRule="exact"/>
              <w:ind w:left="109"/>
              <w:rPr>
                <w:sz w:val="24"/>
                <w:szCs w:val="24"/>
              </w:rPr>
            </w:pPr>
            <w:r w:rsidRPr="00427029">
              <w:rPr>
                <w:sz w:val="24"/>
                <w:szCs w:val="24"/>
              </w:rPr>
              <w:t>2-3min</w:t>
            </w:r>
          </w:p>
        </w:tc>
      </w:tr>
      <w:tr w:rsidR="00390E84" w:rsidTr="00221686">
        <w:trPr>
          <w:trHeight w:val="429"/>
          <w:jc w:val="center"/>
          <w:trPrChange w:id="426" w:author="Windows User" w:date="2021-05-24T22:50:00Z">
            <w:trPr>
              <w:trHeight w:val="268"/>
            </w:trPr>
          </w:trPrChange>
        </w:trPr>
        <w:tc>
          <w:tcPr>
            <w:tcW w:w="3489" w:type="dxa"/>
            <w:tcPrChange w:id="427" w:author="Windows User" w:date="2021-05-24T22:50:00Z">
              <w:tcPr>
                <w:tcW w:w="3333" w:type="dxa"/>
              </w:tcPr>
            </w:tcPrChange>
          </w:tcPr>
          <w:p w:rsidR="00390E84" w:rsidRPr="00427029" w:rsidRDefault="00202293">
            <w:pPr>
              <w:pStyle w:val="TableParagraph"/>
              <w:spacing w:line="248" w:lineRule="exact"/>
              <w:ind w:left="551"/>
              <w:rPr>
                <w:sz w:val="24"/>
                <w:szCs w:val="24"/>
              </w:rPr>
            </w:pPr>
            <w:r w:rsidRPr="00427029">
              <w:rPr>
                <w:sz w:val="24"/>
                <w:szCs w:val="24"/>
              </w:rPr>
              <w:t xml:space="preserve">Logout </w:t>
            </w:r>
          </w:p>
        </w:tc>
        <w:tc>
          <w:tcPr>
            <w:tcW w:w="2357" w:type="dxa"/>
            <w:tcPrChange w:id="428" w:author="Windows User" w:date="2021-05-24T22:50:00Z">
              <w:tcPr>
                <w:tcW w:w="2252" w:type="dxa"/>
              </w:tcPr>
            </w:tcPrChange>
          </w:tcPr>
          <w:p w:rsidR="00390E84" w:rsidRPr="00427029" w:rsidRDefault="00202293">
            <w:pPr>
              <w:pStyle w:val="TableParagraph"/>
              <w:spacing w:line="248" w:lineRule="exact"/>
              <w:ind w:left="109"/>
              <w:rPr>
                <w:sz w:val="24"/>
                <w:szCs w:val="24"/>
              </w:rPr>
            </w:pPr>
            <w:r w:rsidRPr="00427029">
              <w:rPr>
                <w:sz w:val="24"/>
                <w:szCs w:val="24"/>
              </w:rPr>
              <w:t>&lt;10sec</w:t>
            </w:r>
          </w:p>
        </w:tc>
      </w:tr>
    </w:tbl>
    <w:p w:rsidR="00390E84" w:rsidRDefault="00390E84">
      <w:pPr>
        <w:pStyle w:val="BodyText"/>
        <w:rPr>
          <w:sz w:val="26"/>
        </w:rPr>
      </w:pPr>
    </w:p>
    <w:p w:rsidR="00390E84" w:rsidRDefault="00390E84">
      <w:pPr>
        <w:spacing w:line="251" w:lineRule="exact"/>
        <w:sectPr w:rsidR="00390E84">
          <w:pgSz w:w="11910" w:h="16840"/>
          <w:pgMar w:top="1340" w:right="1300" w:bottom="1260" w:left="1220" w:header="727" w:footer="1069" w:gutter="0"/>
          <w:cols w:space="720"/>
        </w:sect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4C7A2A">
      <w:pPr>
        <w:pStyle w:val="Heading1"/>
        <w:spacing w:before="226"/>
        <w:ind w:right="1220"/>
        <w:jc w:val="center"/>
      </w:pPr>
      <w:r>
        <w:t>Applications</w:t>
      </w:r>
    </w:p>
    <w:p w:rsidR="00390E84" w:rsidRDefault="00390E84">
      <w:pPr>
        <w:jc w:val="center"/>
        <w:sectPr w:rsidR="00390E84">
          <w:pgSz w:w="11910" w:h="16840"/>
          <w:pgMar w:top="1340" w:right="1300" w:bottom="1260" w:left="1220" w:header="727" w:footer="1069" w:gutter="0"/>
          <w:cols w:space="720"/>
        </w:sectPr>
      </w:pPr>
    </w:p>
    <w:p w:rsidR="006D78AF" w:rsidDel="00A82326" w:rsidRDefault="006D78AF">
      <w:pPr>
        <w:pStyle w:val="Heading7"/>
        <w:spacing w:before="85"/>
        <w:rPr>
          <w:del w:id="429" w:author="Windows User" w:date="2021-05-24T22:19:00Z"/>
        </w:rPr>
      </w:pPr>
    </w:p>
    <w:p w:rsidR="006D78AF" w:rsidDel="00A82326" w:rsidRDefault="006D78AF">
      <w:pPr>
        <w:pStyle w:val="Heading7"/>
        <w:spacing w:before="85"/>
        <w:rPr>
          <w:del w:id="430" w:author="Windows User" w:date="2021-05-24T22:19:00Z"/>
        </w:rPr>
      </w:pPr>
    </w:p>
    <w:p w:rsidR="00390E84" w:rsidRPr="00A82326" w:rsidRDefault="004C7A2A">
      <w:pPr>
        <w:pStyle w:val="Heading7"/>
        <w:spacing w:before="85"/>
        <w:rPr>
          <w:b/>
          <w:rPrChange w:id="431" w:author="Windows User" w:date="2021-05-24T22:19:00Z">
            <w:rPr/>
          </w:rPrChange>
        </w:rPr>
      </w:pPr>
      <w:r w:rsidRPr="00A82326">
        <w:rPr>
          <w:b/>
          <w:rPrChange w:id="432" w:author="Windows User" w:date="2021-05-24T22:19:00Z">
            <w:rPr>
              <w:sz w:val="22"/>
              <w:szCs w:val="22"/>
            </w:rPr>
          </w:rPrChange>
        </w:rPr>
        <w:t>Applications</w:t>
      </w:r>
    </w:p>
    <w:p w:rsidR="00390E84" w:rsidRDefault="00390E84">
      <w:pPr>
        <w:pStyle w:val="BodyText"/>
        <w:rPr>
          <w:sz w:val="36"/>
        </w:rPr>
      </w:pPr>
    </w:p>
    <w:p w:rsidR="007558B4" w:rsidRPr="00427029" w:rsidRDefault="00202293" w:rsidP="00427029">
      <w:pPr>
        <w:pStyle w:val="ListParagraph"/>
        <w:widowControl/>
        <w:numPr>
          <w:ilvl w:val="0"/>
          <w:numId w:val="39"/>
        </w:numPr>
        <w:adjustRightInd w:val="0"/>
        <w:jc w:val="both"/>
        <w:rPr>
          <w:rFonts w:eastAsiaTheme="minorHAnsi"/>
          <w:sz w:val="28"/>
          <w:szCs w:val="24"/>
        </w:rPr>
      </w:pPr>
      <w:r w:rsidRPr="00427029">
        <w:rPr>
          <w:rFonts w:eastAsiaTheme="minorHAnsi"/>
          <w:sz w:val="28"/>
          <w:szCs w:val="24"/>
        </w:rPr>
        <w:t>The option of sending voice messages will not only help</w:t>
      </w:r>
    </w:p>
    <w:p w:rsidR="00094A4A" w:rsidRPr="00202293" w:rsidDel="00094A4A" w:rsidRDefault="00202293" w:rsidP="00094A4A">
      <w:pPr>
        <w:widowControl/>
        <w:adjustRightInd w:val="0"/>
        <w:ind w:firstLine="720"/>
        <w:jc w:val="both"/>
        <w:rPr>
          <w:rFonts w:eastAsiaTheme="minorHAnsi"/>
          <w:sz w:val="28"/>
          <w:szCs w:val="24"/>
        </w:rPr>
      </w:pPr>
      <w:r w:rsidRPr="00427029">
        <w:rPr>
          <w:rFonts w:eastAsiaTheme="minorHAnsi"/>
          <w:sz w:val="28"/>
          <w:szCs w:val="24"/>
        </w:rPr>
        <w:t>a Blind person to access email</w:t>
      </w:r>
      <w:r w:rsidR="00094A4A">
        <w:rPr>
          <w:rFonts w:eastAsiaTheme="minorHAnsi"/>
          <w:sz w:val="28"/>
          <w:szCs w:val="24"/>
        </w:rPr>
        <w:t xml:space="preserve"> but also to a physically impaired user.</w:t>
      </w:r>
    </w:p>
    <w:p w:rsidR="007558B4" w:rsidRDefault="007558B4" w:rsidP="00427029">
      <w:pPr>
        <w:widowControl/>
        <w:adjustRightInd w:val="0"/>
        <w:ind w:firstLine="720"/>
        <w:jc w:val="both"/>
        <w:rPr>
          <w:rFonts w:eastAsiaTheme="minorHAnsi"/>
          <w:sz w:val="28"/>
          <w:szCs w:val="24"/>
        </w:rPr>
      </w:pPr>
    </w:p>
    <w:p w:rsidR="00C10455" w:rsidRDefault="00C10455" w:rsidP="00427029">
      <w:pPr>
        <w:spacing w:line="273" w:lineRule="auto"/>
        <w:ind w:left="360"/>
        <w:jc w:val="both"/>
        <w:rPr>
          <w:rFonts w:eastAsiaTheme="minorHAnsi"/>
          <w:sz w:val="28"/>
          <w:szCs w:val="24"/>
        </w:rPr>
      </w:pPr>
    </w:p>
    <w:p w:rsidR="004712D6" w:rsidRPr="00AE2042" w:rsidRDefault="00202293" w:rsidP="004712D6">
      <w:pPr>
        <w:pStyle w:val="ListParagraph"/>
        <w:numPr>
          <w:ilvl w:val="0"/>
          <w:numId w:val="33"/>
        </w:numPr>
        <w:spacing w:line="273" w:lineRule="auto"/>
        <w:jc w:val="both"/>
        <w:rPr>
          <w:rFonts w:ascii="Symbol" w:hAnsi="Symbol"/>
          <w:sz w:val="28"/>
        </w:rPr>
      </w:pPr>
      <w:r w:rsidRPr="00427029">
        <w:rPr>
          <w:sz w:val="28"/>
        </w:rPr>
        <w:t>Can be used for making email handling process a little easier for visually challenged people</w:t>
      </w:r>
    </w:p>
    <w:p w:rsidR="004712D6" w:rsidRDefault="004712D6" w:rsidP="004712D6">
      <w:pPr>
        <w:pStyle w:val="ListParagraph"/>
        <w:numPr>
          <w:ilvl w:val="0"/>
          <w:numId w:val="33"/>
        </w:numPr>
        <w:spacing w:line="273" w:lineRule="auto"/>
        <w:jc w:val="both"/>
        <w:rPr>
          <w:ins w:id="433" w:author="MADHAVBAG" w:date="2021-05-25T10:29:00Z"/>
          <w:sz w:val="28"/>
        </w:rPr>
      </w:pPr>
      <w:bookmarkStart w:id="434" w:name="_GoBack"/>
      <w:bookmarkEnd w:id="434"/>
      <w:r w:rsidRPr="004712D6">
        <w:rPr>
          <w:sz w:val="28"/>
        </w:rPr>
        <w:t>This project is proposed for the betterment of society. This project aims to help the visually impaired people to be a part of growing digital India by using internet and also aims to make life of such people quite easy. Also, the success of this project will also encourage developers to build something more useful for visually impaired or illiterate people, who also deserve an equal standard in society.</w:t>
      </w:r>
    </w:p>
    <w:p w:rsidR="004712D6" w:rsidRPr="004712D6" w:rsidRDefault="004712D6" w:rsidP="004712D6">
      <w:pPr>
        <w:pStyle w:val="ListParagraph"/>
        <w:numPr>
          <w:ilvl w:val="0"/>
          <w:numId w:val="33"/>
        </w:numPr>
        <w:spacing w:line="273" w:lineRule="auto"/>
        <w:jc w:val="both"/>
        <w:rPr>
          <w:sz w:val="28"/>
          <w:rPrChange w:id="435" w:author="MADHAVBAG" w:date="2021-05-25T10:28:00Z">
            <w:rPr/>
          </w:rPrChange>
        </w:rPr>
        <w:sectPr w:rsidR="004712D6" w:rsidRPr="004712D6">
          <w:pgSz w:w="11910" w:h="16840"/>
          <w:pgMar w:top="1340" w:right="1300" w:bottom="1260" w:left="1220" w:header="727" w:footer="1069" w:gutter="0"/>
          <w:cols w:space="720"/>
        </w:sect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1E5284" w:rsidRDefault="001E5284">
      <w:pPr>
        <w:pStyle w:val="Heading1"/>
        <w:spacing w:before="210" w:line="276" w:lineRule="auto"/>
        <w:ind w:left="1161" w:right="916" w:hanging="149"/>
      </w:pPr>
    </w:p>
    <w:p w:rsidR="00390E84" w:rsidRDefault="004C7A2A">
      <w:pPr>
        <w:pStyle w:val="Heading1"/>
        <w:spacing w:before="210" w:line="276" w:lineRule="auto"/>
        <w:ind w:left="1161" w:right="916" w:hanging="149"/>
      </w:pPr>
      <w:r>
        <w:t>Installation Guide</w:t>
      </w:r>
      <w:ins w:id="436" w:author="Windows User" w:date="2021-05-24T22:50:00Z">
        <w:r w:rsidR="00221686">
          <w:t xml:space="preserve"> </w:t>
        </w:r>
      </w:ins>
      <w:r>
        <w:t>and</w:t>
      </w:r>
      <w:ins w:id="437" w:author="Windows User" w:date="2021-05-24T22:51:00Z">
        <w:r w:rsidR="00221686">
          <w:t xml:space="preserve"> </w:t>
        </w:r>
      </w:ins>
      <w:r>
        <w:t>User</w:t>
      </w:r>
      <w:ins w:id="438" w:author="Windows User" w:date="2021-05-24T22:51:00Z">
        <w:r w:rsidR="00221686">
          <w:t xml:space="preserve"> </w:t>
        </w:r>
      </w:ins>
      <w:r>
        <w:t>Manual</w:t>
      </w:r>
    </w:p>
    <w:p w:rsidR="00390E84" w:rsidRDefault="00390E84">
      <w:pPr>
        <w:spacing w:line="276" w:lineRule="auto"/>
        <w:sectPr w:rsidR="00390E84">
          <w:pgSz w:w="11910" w:h="16840"/>
          <w:pgMar w:top="1340" w:right="1300" w:bottom="1260" w:left="1220" w:header="727" w:footer="1069" w:gutter="0"/>
          <w:cols w:space="720"/>
        </w:sectPr>
      </w:pPr>
    </w:p>
    <w:p w:rsidR="00390E84" w:rsidRDefault="004C7A2A">
      <w:pPr>
        <w:pStyle w:val="Heading3"/>
        <w:spacing w:before="78"/>
        <w:ind w:firstLine="0"/>
      </w:pPr>
      <w:r>
        <w:lastRenderedPageBreak/>
        <w:t>Installation:-</w:t>
      </w:r>
    </w:p>
    <w:p w:rsidR="00A534DC" w:rsidRDefault="00A534DC">
      <w:pPr>
        <w:pStyle w:val="Heading3"/>
        <w:spacing w:before="78"/>
        <w:ind w:firstLine="0"/>
      </w:pPr>
    </w:p>
    <w:p w:rsidR="007558B4" w:rsidRDefault="00A534DC" w:rsidP="00427029">
      <w:pPr>
        <w:pStyle w:val="Heading3"/>
        <w:spacing w:before="78"/>
        <w:ind w:hanging="220"/>
      </w:pPr>
      <w:r>
        <w:t>T</w:t>
      </w:r>
      <w:r w:rsidR="00A82326">
        <w:t>o</w:t>
      </w:r>
      <w:r>
        <w:t xml:space="preserve"> install python:</w:t>
      </w:r>
    </w:p>
    <w:p w:rsidR="00D022DB" w:rsidRPr="00221686" w:rsidRDefault="00D022DB">
      <w:pPr>
        <w:pStyle w:val="Heading3"/>
        <w:spacing w:before="78" w:line="360" w:lineRule="auto"/>
        <w:ind w:hanging="220"/>
        <w:rPr>
          <w:sz w:val="28"/>
          <w:szCs w:val="28"/>
          <w:rPrChange w:id="439" w:author="Windows User" w:date="2021-05-24T22:51:00Z">
            <w:rPr/>
          </w:rPrChange>
        </w:rPr>
        <w:pPrChange w:id="440" w:author="Windows User" w:date="2021-05-24T22:51:00Z">
          <w:pPr>
            <w:pStyle w:val="Heading3"/>
            <w:spacing w:before="78"/>
            <w:ind w:hanging="220"/>
          </w:pPr>
        </w:pPrChange>
      </w:pPr>
    </w:p>
    <w:p w:rsidR="00A534DC" w:rsidRPr="00221686" w:rsidRDefault="00A534DC">
      <w:pPr>
        <w:pStyle w:val="NormalWeb"/>
        <w:numPr>
          <w:ilvl w:val="0"/>
          <w:numId w:val="40"/>
        </w:numPr>
        <w:shd w:val="clear" w:color="auto" w:fill="FFFFFF"/>
        <w:spacing w:before="0" w:beforeAutospacing="0" w:after="0" w:afterAutospacing="0" w:line="360" w:lineRule="auto"/>
        <w:ind w:left="460"/>
        <w:textAlignment w:val="baseline"/>
        <w:rPr>
          <w:color w:val="242729"/>
          <w:sz w:val="28"/>
          <w:szCs w:val="28"/>
        </w:rPr>
        <w:pPrChange w:id="441" w:author="Windows User" w:date="2021-05-24T22:51:00Z">
          <w:pPr>
            <w:pStyle w:val="NormalWeb"/>
            <w:numPr>
              <w:numId w:val="40"/>
            </w:numPr>
            <w:shd w:val="clear" w:color="auto" w:fill="FFFFFF"/>
            <w:tabs>
              <w:tab w:val="num" w:pos="720"/>
            </w:tabs>
            <w:spacing w:before="0" w:beforeAutospacing="0" w:after="0" w:afterAutospacing="0"/>
            <w:ind w:left="460" w:hanging="360"/>
            <w:textAlignment w:val="baseline"/>
          </w:pPr>
        </w:pPrChange>
      </w:pPr>
      <w:del w:id="442" w:author="Windows User" w:date="2021-05-24T22:51:00Z">
        <w:r w:rsidRPr="00221686" w:rsidDel="00221686">
          <w:rPr>
            <w:sz w:val="28"/>
            <w:szCs w:val="28"/>
            <w:rPrChange w:id="443" w:author="Windows User" w:date="2021-05-24T22:51:00Z">
              <w:rPr/>
            </w:rPrChange>
          </w:rPr>
          <w:tab/>
        </w:r>
      </w:del>
      <w:r w:rsidRPr="00221686">
        <w:rPr>
          <w:color w:val="242729"/>
          <w:sz w:val="28"/>
          <w:szCs w:val="28"/>
        </w:rPr>
        <w:t>Install the python.exe file on your computer from the official site.</w:t>
      </w:r>
    </w:p>
    <w:p w:rsidR="00A534DC" w:rsidRPr="00221686" w:rsidRDefault="00A534DC">
      <w:pPr>
        <w:pStyle w:val="NormalWeb"/>
        <w:numPr>
          <w:ilvl w:val="0"/>
          <w:numId w:val="40"/>
        </w:numPr>
        <w:shd w:val="clear" w:color="auto" w:fill="FFFFFF"/>
        <w:spacing w:before="0" w:beforeAutospacing="0" w:after="0" w:afterAutospacing="0" w:line="360" w:lineRule="auto"/>
        <w:ind w:left="460"/>
        <w:textAlignment w:val="baseline"/>
        <w:rPr>
          <w:color w:val="242729"/>
          <w:sz w:val="28"/>
          <w:szCs w:val="28"/>
        </w:rPr>
        <w:pPrChange w:id="444" w:author="Windows User" w:date="2021-05-24T22:51:00Z">
          <w:pPr>
            <w:pStyle w:val="NormalWeb"/>
            <w:numPr>
              <w:numId w:val="40"/>
            </w:numPr>
            <w:shd w:val="clear" w:color="auto" w:fill="FFFFFF"/>
            <w:tabs>
              <w:tab w:val="num" w:pos="720"/>
            </w:tabs>
            <w:spacing w:before="0" w:beforeAutospacing="0" w:after="0" w:afterAutospacing="0"/>
            <w:ind w:left="460" w:hanging="360"/>
            <w:textAlignment w:val="baseline"/>
          </w:pPr>
        </w:pPrChange>
      </w:pPr>
      <w:r w:rsidRPr="00221686">
        <w:rPr>
          <w:color w:val="242729"/>
          <w:sz w:val="28"/>
          <w:szCs w:val="28"/>
        </w:rPr>
        <w:t>Open CMD and change Your directory to the path where you have python.exe</w:t>
      </w:r>
    </w:p>
    <w:p w:rsidR="00A534DC" w:rsidRPr="00221686" w:rsidRDefault="00A534DC">
      <w:pPr>
        <w:pStyle w:val="NormalWeb"/>
        <w:numPr>
          <w:ilvl w:val="0"/>
          <w:numId w:val="40"/>
        </w:numPr>
        <w:shd w:val="clear" w:color="auto" w:fill="FFFFFF"/>
        <w:spacing w:before="0" w:beforeAutospacing="0" w:after="0" w:afterAutospacing="0" w:line="360" w:lineRule="auto"/>
        <w:ind w:left="460"/>
        <w:textAlignment w:val="baseline"/>
        <w:rPr>
          <w:color w:val="242729"/>
          <w:sz w:val="28"/>
          <w:szCs w:val="28"/>
        </w:rPr>
        <w:pPrChange w:id="445" w:author="Windows User" w:date="2021-05-24T22:51:00Z">
          <w:pPr>
            <w:pStyle w:val="NormalWeb"/>
            <w:numPr>
              <w:numId w:val="40"/>
            </w:numPr>
            <w:shd w:val="clear" w:color="auto" w:fill="FFFFFF"/>
            <w:tabs>
              <w:tab w:val="num" w:pos="720"/>
            </w:tabs>
            <w:spacing w:before="0" w:beforeAutospacing="0" w:after="0" w:afterAutospacing="0"/>
            <w:ind w:left="460" w:hanging="360"/>
            <w:textAlignment w:val="baseline"/>
          </w:pPr>
        </w:pPrChange>
      </w:pPr>
      <w:r w:rsidRPr="00221686">
        <w:rPr>
          <w:color w:val="242729"/>
          <w:sz w:val="28"/>
          <w:szCs w:val="28"/>
        </w:rPr>
        <w:t>Past this code in your Command prompt make sure to change the name with your file version In the below code(e.g python-3.8.5.exe)</w:t>
      </w:r>
    </w:p>
    <w:p w:rsidR="007558B4" w:rsidRPr="00221686" w:rsidRDefault="00A534DC">
      <w:pPr>
        <w:pStyle w:val="NormalWeb"/>
        <w:shd w:val="clear" w:color="auto" w:fill="FFFFFF"/>
        <w:spacing w:before="0" w:beforeAutospacing="0" w:after="0" w:line="360" w:lineRule="auto"/>
        <w:ind w:firstLine="460"/>
        <w:textAlignment w:val="baseline"/>
        <w:rPr>
          <w:rStyle w:val="HTMLCode"/>
          <w:rFonts w:ascii="Times New Roman" w:hAnsi="Times New Roman" w:cs="Times New Roman"/>
          <w:color w:val="242729"/>
          <w:sz w:val="28"/>
          <w:szCs w:val="28"/>
          <w:bdr w:val="none" w:sz="0" w:space="0" w:color="auto" w:frame="1"/>
        </w:rPr>
        <w:pPrChange w:id="446" w:author="Windows User" w:date="2021-05-24T22:51:00Z">
          <w:pPr>
            <w:pStyle w:val="NormalWeb"/>
            <w:shd w:val="clear" w:color="auto" w:fill="FFFFFF"/>
            <w:spacing w:before="0" w:beforeAutospacing="0" w:after="0"/>
            <w:ind w:firstLine="460"/>
            <w:textAlignment w:val="baseline"/>
          </w:pPr>
        </w:pPrChange>
      </w:pPr>
      <w:r w:rsidRPr="00221686">
        <w:rPr>
          <w:rStyle w:val="HTMLCode"/>
          <w:rFonts w:ascii="Times New Roman" w:hAnsi="Times New Roman" w:cs="Times New Roman"/>
          <w:color w:val="242729"/>
          <w:sz w:val="28"/>
          <w:szCs w:val="28"/>
          <w:bdr w:val="none" w:sz="0" w:space="0" w:color="auto" w:frame="1"/>
        </w:rPr>
        <w:t>python-3.6.0.exe /quiet InstallAllUsers=1 PrependPath=1 Include_test=0</w:t>
      </w:r>
    </w:p>
    <w:p w:rsidR="007558B4" w:rsidRPr="00221686" w:rsidRDefault="00A534DC">
      <w:pPr>
        <w:pStyle w:val="NormalWeb"/>
        <w:shd w:val="clear" w:color="auto" w:fill="FFFFFF"/>
        <w:spacing w:before="0" w:beforeAutospacing="0" w:after="0" w:line="360" w:lineRule="auto"/>
        <w:ind w:firstLine="460"/>
        <w:textAlignment w:val="baseline"/>
        <w:rPr>
          <w:color w:val="242729"/>
          <w:sz w:val="28"/>
          <w:szCs w:val="28"/>
          <w:rPrChange w:id="447" w:author="Windows User" w:date="2021-05-24T22:51:00Z">
            <w:rPr>
              <w:color w:val="242729"/>
              <w:szCs w:val="23"/>
            </w:rPr>
          </w:rPrChange>
        </w:rPr>
        <w:pPrChange w:id="448" w:author="Windows User" w:date="2021-05-24T22:51:00Z">
          <w:pPr>
            <w:pStyle w:val="NormalWeb"/>
            <w:shd w:val="clear" w:color="auto" w:fill="FFFFFF"/>
            <w:spacing w:before="0" w:beforeAutospacing="0" w:after="0"/>
            <w:ind w:firstLine="460"/>
            <w:textAlignment w:val="baseline"/>
          </w:pPr>
        </w:pPrChange>
      </w:pPr>
      <w:r w:rsidRPr="004712D6">
        <w:rPr>
          <w:sz w:val="28"/>
          <w:szCs w:val="28"/>
        </w:rPr>
        <w:t>T</w:t>
      </w:r>
      <w:r w:rsidR="00A82326" w:rsidRPr="004712D6">
        <w:rPr>
          <w:sz w:val="28"/>
          <w:szCs w:val="28"/>
        </w:rPr>
        <w:t>o</w:t>
      </w:r>
      <w:r w:rsidRPr="004712D6">
        <w:rPr>
          <w:sz w:val="28"/>
          <w:szCs w:val="28"/>
        </w:rPr>
        <w:t xml:space="preserve"> </w:t>
      </w:r>
      <w:r w:rsidR="006911FF" w:rsidRPr="004712D6">
        <w:rPr>
          <w:sz w:val="28"/>
          <w:szCs w:val="28"/>
        </w:rPr>
        <w:t>install</w:t>
      </w:r>
      <w:ins w:id="449" w:author="Windows User" w:date="2021-05-24T22:19:00Z">
        <w:r w:rsidR="00A82326" w:rsidRPr="00A01FBA">
          <w:rPr>
            <w:sz w:val="28"/>
            <w:szCs w:val="28"/>
          </w:rPr>
          <w:t xml:space="preserve"> </w:t>
        </w:r>
      </w:ins>
      <w:r w:rsidR="004C7A2A" w:rsidRPr="002B65C4">
        <w:rPr>
          <w:sz w:val="28"/>
          <w:szCs w:val="28"/>
        </w:rPr>
        <w:t>the</w:t>
      </w:r>
      <w:ins w:id="450" w:author="Windows User" w:date="2021-05-24T22:19:00Z">
        <w:r w:rsidR="00A82326" w:rsidRPr="00C709EF">
          <w:rPr>
            <w:sz w:val="28"/>
            <w:szCs w:val="28"/>
          </w:rPr>
          <w:t xml:space="preserve"> </w:t>
        </w:r>
      </w:ins>
      <w:r w:rsidR="004C7A2A" w:rsidRPr="00E20AED">
        <w:rPr>
          <w:sz w:val="28"/>
          <w:szCs w:val="28"/>
        </w:rPr>
        <w:t>Libraries</w:t>
      </w:r>
      <w:ins w:id="451" w:author="Windows User" w:date="2021-05-24T22:19:00Z">
        <w:r w:rsidR="00A82326" w:rsidRPr="00E20AED">
          <w:rPr>
            <w:sz w:val="28"/>
            <w:szCs w:val="28"/>
          </w:rPr>
          <w:t>-</w:t>
        </w:r>
      </w:ins>
      <w:del w:id="452" w:author="Windows User" w:date="2021-05-24T22:19:00Z">
        <w:r w:rsidR="004C7A2A" w:rsidRPr="00E20AED" w:rsidDel="00A82326">
          <w:rPr>
            <w:sz w:val="28"/>
            <w:szCs w:val="28"/>
          </w:rPr>
          <w:delText>.</w:delText>
        </w:r>
      </w:del>
    </w:p>
    <w:p w:rsidR="00390E84" w:rsidRPr="00221686" w:rsidRDefault="00A534DC">
      <w:pPr>
        <w:pStyle w:val="BodyText"/>
        <w:spacing w:before="4" w:line="360" w:lineRule="auto"/>
        <w:rPr>
          <w:sz w:val="28"/>
          <w:szCs w:val="28"/>
          <w:rPrChange w:id="453" w:author="Windows User" w:date="2021-05-24T22:51:00Z">
            <w:rPr>
              <w:sz w:val="27"/>
            </w:rPr>
          </w:rPrChange>
        </w:rPr>
        <w:pPrChange w:id="454" w:author="Windows User" w:date="2021-05-24T22:51:00Z">
          <w:pPr>
            <w:pStyle w:val="BodyText"/>
            <w:spacing w:before="4"/>
          </w:pPr>
        </w:pPrChange>
      </w:pPr>
      <w:r w:rsidRPr="00221686">
        <w:rPr>
          <w:sz w:val="28"/>
          <w:szCs w:val="28"/>
        </w:rPr>
        <w:t>Open command prompt.2. Install the following libraries.</w:t>
      </w:r>
    </w:p>
    <w:p w:rsidR="00390E84" w:rsidRPr="00221686" w:rsidRDefault="004C7A2A">
      <w:pPr>
        <w:pStyle w:val="Heading7"/>
        <w:spacing w:line="360" w:lineRule="auto"/>
        <w:ind w:left="220"/>
        <w:pPrChange w:id="455" w:author="Windows User" w:date="2021-05-24T22:51:00Z">
          <w:pPr>
            <w:pStyle w:val="Heading7"/>
            <w:ind w:left="220"/>
          </w:pPr>
        </w:pPrChange>
      </w:pPr>
      <w:r w:rsidRPr="00221686">
        <w:t>Steps toinstalllibraries-</w:t>
      </w:r>
    </w:p>
    <w:p w:rsidR="00390E84" w:rsidRPr="00221686" w:rsidRDefault="00390E84">
      <w:pPr>
        <w:pStyle w:val="BodyText"/>
        <w:spacing w:before="6" w:line="360" w:lineRule="auto"/>
        <w:rPr>
          <w:sz w:val="28"/>
          <w:szCs w:val="28"/>
          <w:rPrChange w:id="456" w:author="Windows User" w:date="2021-05-24T22:51:00Z">
            <w:rPr/>
          </w:rPrChange>
        </w:rPr>
        <w:pPrChange w:id="457" w:author="Windows User" w:date="2021-05-24T22:51:00Z">
          <w:pPr>
            <w:pStyle w:val="BodyText"/>
            <w:spacing w:before="6"/>
          </w:pPr>
        </w:pPrChange>
      </w:pPr>
    </w:p>
    <w:p w:rsidR="006C5885" w:rsidRPr="00221686" w:rsidRDefault="00DA6C9D">
      <w:pPr>
        <w:pStyle w:val="BodyText"/>
        <w:numPr>
          <w:ilvl w:val="0"/>
          <w:numId w:val="35"/>
        </w:numPr>
        <w:spacing w:line="360" w:lineRule="auto"/>
        <w:rPr>
          <w:sz w:val="28"/>
          <w:szCs w:val="28"/>
        </w:rPr>
        <w:pPrChange w:id="458" w:author="Windows User" w:date="2021-05-24T22:51:00Z">
          <w:pPr>
            <w:pStyle w:val="BodyText"/>
            <w:numPr>
              <w:numId w:val="35"/>
            </w:numPr>
            <w:ind w:left="720" w:hanging="360"/>
          </w:pPr>
        </w:pPrChange>
      </w:pPr>
      <w:r w:rsidRPr="00221686">
        <w:rPr>
          <w:sz w:val="28"/>
          <w:szCs w:val="28"/>
        </w:rPr>
        <w:t>P</w:t>
      </w:r>
      <w:r w:rsidR="006C5885" w:rsidRPr="00221686">
        <w:rPr>
          <w:sz w:val="28"/>
          <w:szCs w:val="28"/>
        </w:rPr>
        <w:t>ip</w:t>
      </w:r>
      <w:ins w:id="459" w:author="Windows User" w:date="2021-05-24T22:52:00Z">
        <w:r w:rsidR="00221686">
          <w:rPr>
            <w:sz w:val="28"/>
            <w:szCs w:val="28"/>
          </w:rPr>
          <w:t xml:space="preserve"> </w:t>
        </w:r>
      </w:ins>
      <w:r w:rsidRPr="00221686">
        <w:rPr>
          <w:sz w:val="28"/>
          <w:szCs w:val="28"/>
        </w:rPr>
        <w:t>install</w:t>
      </w:r>
      <w:ins w:id="460" w:author="Windows User" w:date="2021-05-24T22:52:00Z">
        <w:r w:rsidR="00221686">
          <w:rPr>
            <w:sz w:val="28"/>
            <w:szCs w:val="28"/>
          </w:rPr>
          <w:t xml:space="preserve"> </w:t>
        </w:r>
      </w:ins>
      <w:r w:rsidR="006F7F00" w:rsidRPr="00221686">
        <w:rPr>
          <w:sz w:val="28"/>
          <w:szCs w:val="28"/>
        </w:rPr>
        <w:t>speech_recognition</w:t>
      </w:r>
    </w:p>
    <w:p w:rsidR="006C5885" w:rsidRPr="00221686" w:rsidRDefault="006F7F00">
      <w:pPr>
        <w:pStyle w:val="BodyText"/>
        <w:numPr>
          <w:ilvl w:val="0"/>
          <w:numId w:val="35"/>
        </w:numPr>
        <w:spacing w:line="360" w:lineRule="auto"/>
        <w:rPr>
          <w:sz w:val="28"/>
          <w:szCs w:val="28"/>
        </w:rPr>
        <w:pPrChange w:id="461" w:author="Windows User" w:date="2021-05-24T22:51:00Z">
          <w:pPr>
            <w:pStyle w:val="BodyText"/>
            <w:numPr>
              <w:numId w:val="35"/>
            </w:numPr>
            <w:ind w:left="720" w:hanging="360"/>
          </w:pPr>
        </w:pPrChange>
      </w:pPr>
      <w:r w:rsidRPr="00221686">
        <w:rPr>
          <w:sz w:val="28"/>
          <w:szCs w:val="28"/>
        </w:rPr>
        <w:t>pip install</w:t>
      </w:r>
      <w:ins w:id="462" w:author="Windows User" w:date="2021-05-24T22:52:00Z">
        <w:r w:rsidR="00221686">
          <w:rPr>
            <w:sz w:val="28"/>
            <w:szCs w:val="28"/>
          </w:rPr>
          <w:t xml:space="preserve"> </w:t>
        </w:r>
      </w:ins>
      <w:r w:rsidR="006C5885" w:rsidRPr="00221686">
        <w:rPr>
          <w:sz w:val="28"/>
          <w:szCs w:val="28"/>
        </w:rPr>
        <w:t>smtplib</w:t>
      </w:r>
    </w:p>
    <w:p w:rsidR="006C5885" w:rsidRPr="00221686" w:rsidRDefault="006C5885">
      <w:pPr>
        <w:pStyle w:val="BodyText"/>
        <w:numPr>
          <w:ilvl w:val="0"/>
          <w:numId w:val="35"/>
        </w:numPr>
        <w:spacing w:line="360" w:lineRule="auto"/>
        <w:rPr>
          <w:sz w:val="28"/>
          <w:szCs w:val="28"/>
        </w:rPr>
        <w:pPrChange w:id="463" w:author="Windows User" w:date="2021-05-24T22:51:00Z">
          <w:pPr>
            <w:pStyle w:val="BodyText"/>
            <w:numPr>
              <w:numId w:val="35"/>
            </w:numPr>
            <w:ind w:left="720" w:hanging="360"/>
          </w:pPr>
        </w:pPrChange>
      </w:pPr>
      <w:r w:rsidRPr="00221686">
        <w:rPr>
          <w:sz w:val="28"/>
          <w:szCs w:val="28"/>
        </w:rPr>
        <w:t>pip install</w:t>
      </w:r>
      <w:ins w:id="464" w:author="Windows User" w:date="2021-05-24T22:52:00Z">
        <w:r w:rsidR="00221686">
          <w:rPr>
            <w:sz w:val="28"/>
            <w:szCs w:val="28"/>
          </w:rPr>
          <w:t xml:space="preserve"> </w:t>
        </w:r>
      </w:ins>
      <w:r w:rsidRPr="00221686">
        <w:rPr>
          <w:sz w:val="28"/>
          <w:szCs w:val="28"/>
        </w:rPr>
        <w:t>pyaudio</w:t>
      </w:r>
    </w:p>
    <w:p w:rsidR="006C5885" w:rsidRPr="004712D6" w:rsidRDefault="006C5885">
      <w:pPr>
        <w:pStyle w:val="BodyText"/>
        <w:numPr>
          <w:ilvl w:val="0"/>
          <w:numId w:val="35"/>
        </w:numPr>
        <w:spacing w:line="360" w:lineRule="auto"/>
        <w:rPr>
          <w:sz w:val="28"/>
          <w:szCs w:val="28"/>
        </w:rPr>
        <w:pPrChange w:id="465" w:author="Windows User" w:date="2021-05-24T22:51:00Z">
          <w:pPr>
            <w:pStyle w:val="BodyText"/>
            <w:numPr>
              <w:numId w:val="35"/>
            </w:numPr>
            <w:ind w:left="720" w:hanging="360"/>
          </w:pPr>
        </w:pPrChange>
      </w:pPr>
      <w:r w:rsidRPr="004712D6">
        <w:rPr>
          <w:sz w:val="28"/>
          <w:szCs w:val="28"/>
        </w:rPr>
        <w:t>pip install platform</w:t>
      </w:r>
    </w:p>
    <w:p w:rsidR="006C5885" w:rsidRPr="004712D6" w:rsidRDefault="006C5885">
      <w:pPr>
        <w:pStyle w:val="BodyText"/>
        <w:numPr>
          <w:ilvl w:val="0"/>
          <w:numId w:val="35"/>
        </w:numPr>
        <w:spacing w:line="360" w:lineRule="auto"/>
        <w:rPr>
          <w:sz w:val="28"/>
          <w:szCs w:val="28"/>
        </w:rPr>
        <w:pPrChange w:id="466" w:author="Windows User" w:date="2021-05-24T22:51:00Z">
          <w:pPr>
            <w:pStyle w:val="BodyText"/>
            <w:numPr>
              <w:numId w:val="35"/>
            </w:numPr>
            <w:ind w:left="720" w:hanging="360"/>
          </w:pPr>
        </w:pPrChange>
      </w:pPr>
      <w:r w:rsidRPr="004712D6">
        <w:rPr>
          <w:sz w:val="28"/>
          <w:szCs w:val="28"/>
        </w:rPr>
        <w:t>pip install sys</w:t>
      </w:r>
    </w:p>
    <w:p w:rsidR="006C5885" w:rsidRPr="00221686" w:rsidRDefault="006C5885">
      <w:pPr>
        <w:pStyle w:val="BodyText"/>
        <w:numPr>
          <w:ilvl w:val="0"/>
          <w:numId w:val="35"/>
        </w:numPr>
        <w:spacing w:line="360" w:lineRule="auto"/>
        <w:rPr>
          <w:sz w:val="28"/>
          <w:szCs w:val="28"/>
        </w:rPr>
        <w:pPrChange w:id="467" w:author="Windows User" w:date="2021-05-24T22:51:00Z">
          <w:pPr>
            <w:pStyle w:val="BodyText"/>
            <w:numPr>
              <w:numId w:val="35"/>
            </w:numPr>
            <w:ind w:left="720" w:hanging="360"/>
          </w:pPr>
        </w:pPrChange>
      </w:pPr>
      <w:r w:rsidRPr="00221686">
        <w:rPr>
          <w:sz w:val="28"/>
          <w:szCs w:val="28"/>
          <w:rPrChange w:id="468" w:author="Windows User" w:date="2021-05-24T22:51:00Z">
            <w:rPr>
              <w:sz w:val="28"/>
            </w:rPr>
          </w:rPrChange>
        </w:rPr>
        <w:t>pip install</w:t>
      </w:r>
      <w:ins w:id="469" w:author="Windows User" w:date="2021-05-24T22:52:00Z">
        <w:r w:rsidR="00221686">
          <w:rPr>
            <w:sz w:val="28"/>
            <w:szCs w:val="28"/>
          </w:rPr>
          <w:t xml:space="preserve"> </w:t>
        </w:r>
      </w:ins>
      <w:r w:rsidRPr="00221686">
        <w:rPr>
          <w:sz w:val="28"/>
          <w:szCs w:val="28"/>
        </w:rPr>
        <w:t>BeautifulSoup</w:t>
      </w:r>
    </w:p>
    <w:p w:rsidR="006C5885" w:rsidRPr="004712D6" w:rsidRDefault="006C5885">
      <w:pPr>
        <w:pStyle w:val="BodyText"/>
        <w:numPr>
          <w:ilvl w:val="0"/>
          <w:numId w:val="35"/>
        </w:numPr>
        <w:spacing w:line="360" w:lineRule="auto"/>
        <w:rPr>
          <w:sz w:val="28"/>
          <w:szCs w:val="28"/>
        </w:rPr>
        <w:pPrChange w:id="470" w:author="Windows User" w:date="2021-05-24T22:51:00Z">
          <w:pPr>
            <w:pStyle w:val="BodyText"/>
            <w:numPr>
              <w:numId w:val="35"/>
            </w:numPr>
            <w:ind w:left="720" w:hanging="360"/>
          </w:pPr>
        </w:pPrChange>
      </w:pPr>
      <w:r w:rsidRPr="004712D6">
        <w:rPr>
          <w:sz w:val="28"/>
          <w:szCs w:val="28"/>
        </w:rPr>
        <w:t>pip install email</w:t>
      </w:r>
    </w:p>
    <w:p w:rsidR="006C5885" w:rsidRPr="00221686" w:rsidRDefault="006C5885">
      <w:pPr>
        <w:pStyle w:val="BodyText"/>
        <w:numPr>
          <w:ilvl w:val="0"/>
          <w:numId w:val="35"/>
        </w:numPr>
        <w:spacing w:line="360" w:lineRule="auto"/>
        <w:rPr>
          <w:sz w:val="28"/>
          <w:szCs w:val="28"/>
        </w:rPr>
        <w:pPrChange w:id="471" w:author="Windows User" w:date="2021-05-24T22:51:00Z">
          <w:pPr>
            <w:pStyle w:val="BodyText"/>
            <w:numPr>
              <w:numId w:val="35"/>
            </w:numPr>
            <w:ind w:left="720" w:hanging="360"/>
          </w:pPr>
        </w:pPrChange>
      </w:pPr>
      <w:r w:rsidRPr="004712D6">
        <w:rPr>
          <w:sz w:val="28"/>
          <w:szCs w:val="28"/>
        </w:rPr>
        <w:t>pip install</w:t>
      </w:r>
      <w:ins w:id="472" w:author="Windows User" w:date="2021-05-24T22:52:00Z">
        <w:r w:rsidR="00221686">
          <w:rPr>
            <w:sz w:val="28"/>
            <w:szCs w:val="28"/>
          </w:rPr>
          <w:t xml:space="preserve"> </w:t>
        </w:r>
      </w:ins>
      <w:r w:rsidRPr="00221686">
        <w:rPr>
          <w:sz w:val="28"/>
          <w:szCs w:val="28"/>
        </w:rPr>
        <w:t>imaplib</w:t>
      </w:r>
    </w:p>
    <w:p w:rsidR="006C5885" w:rsidRPr="00221686" w:rsidRDefault="006C5885">
      <w:pPr>
        <w:pStyle w:val="BodyText"/>
        <w:numPr>
          <w:ilvl w:val="0"/>
          <w:numId w:val="35"/>
        </w:numPr>
        <w:spacing w:line="360" w:lineRule="auto"/>
        <w:rPr>
          <w:sz w:val="28"/>
          <w:szCs w:val="28"/>
        </w:rPr>
        <w:pPrChange w:id="473" w:author="Windows User" w:date="2021-05-24T22:51:00Z">
          <w:pPr>
            <w:pStyle w:val="BodyText"/>
            <w:numPr>
              <w:numId w:val="35"/>
            </w:numPr>
            <w:ind w:left="720" w:hanging="360"/>
          </w:pPr>
        </w:pPrChange>
      </w:pPr>
      <w:r w:rsidRPr="00221686">
        <w:rPr>
          <w:sz w:val="28"/>
          <w:szCs w:val="28"/>
        </w:rPr>
        <w:t>pip install</w:t>
      </w:r>
      <w:ins w:id="474" w:author="Windows User" w:date="2021-05-24T22:52:00Z">
        <w:r w:rsidR="00221686">
          <w:rPr>
            <w:sz w:val="28"/>
            <w:szCs w:val="28"/>
          </w:rPr>
          <w:t xml:space="preserve"> </w:t>
        </w:r>
      </w:ins>
      <w:r w:rsidRPr="00221686">
        <w:rPr>
          <w:sz w:val="28"/>
          <w:szCs w:val="28"/>
        </w:rPr>
        <w:t>gTTS</w:t>
      </w:r>
    </w:p>
    <w:p w:rsidR="006C5885" w:rsidRPr="00221686" w:rsidRDefault="006C5885">
      <w:pPr>
        <w:pStyle w:val="BodyText"/>
        <w:numPr>
          <w:ilvl w:val="0"/>
          <w:numId w:val="35"/>
        </w:numPr>
        <w:spacing w:line="360" w:lineRule="auto"/>
        <w:rPr>
          <w:sz w:val="28"/>
          <w:szCs w:val="28"/>
        </w:rPr>
        <w:pPrChange w:id="475" w:author="Windows User" w:date="2021-05-24T22:51:00Z">
          <w:pPr>
            <w:pStyle w:val="BodyText"/>
            <w:numPr>
              <w:numId w:val="35"/>
            </w:numPr>
            <w:ind w:left="720" w:hanging="360"/>
          </w:pPr>
        </w:pPrChange>
      </w:pPr>
      <w:r w:rsidRPr="00221686">
        <w:rPr>
          <w:sz w:val="28"/>
          <w:szCs w:val="28"/>
        </w:rPr>
        <w:t>pip install</w:t>
      </w:r>
      <w:ins w:id="476" w:author="Windows User" w:date="2021-05-24T22:52:00Z">
        <w:r w:rsidR="00221686">
          <w:rPr>
            <w:sz w:val="28"/>
            <w:szCs w:val="28"/>
          </w:rPr>
          <w:t xml:space="preserve"> </w:t>
        </w:r>
      </w:ins>
      <w:r w:rsidRPr="00221686">
        <w:rPr>
          <w:sz w:val="28"/>
          <w:szCs w:val="28"/>
        </w:rPr>
        <w:t>pyglet</w:t>
      </w:r>
    </w:p>
    <w:p w:rsidR="006C5885" w:rsidRPr="00221686" w:rsidRDefault="006C5885">
      <w:pPr>
        <w:pStyle w:val="BodyText"/>
        <w:numPr>
          <w:ilvl w:val="0"/>
          <w:numId w:val="35"/>
        </w:numPr>
        <w:spacing w:line="360" w:lineRule="auto"/>
        <w:rPr>
          <w:sz w:val="28"/>
          <w:szCs w:val="28"/>
        </w:rPr>
        <w:pPrChange w:id="477" w:author="Windows User" w:date="2021-05-24T22:51:00Z">
          <w:pPr>
            <w:pStyle w:val="BodyText"/>
            <w:numPr>
              <w:numId w:val="35"/>
            </w:numPr>
            <w:ind w:left="720" w:hanging="360"/>
          </w:pPr>
        </w:pPrChange>
      </w:pPr>
      <w:r w:rsidRPr="00221686">
        <w:rPr>
          <w:sz w:val="28"/>
          <w:szCs w:val="28"/>
        </w:rPr>
        <w:t>pip install</w:t>
      </w:r>
      <w:ins w:id="478" w:author="Windows User" w:date="2021-05-24T22:52:00Z">
        <w:r w:rsidR="00221686">
          <w:rPr>
            <w:sz w:val="28"/>
            <w:szCs w:val="28"/>
          </w:rPr>
          <w:t xml:space="preserve"> </w:t>
        </w:r>
      </w:ins>
      <w:r w:rsidRPr="00221686">
        <w:rPr>
          <w:sz w:val="28"/>
          <w:szCs w:val="28"/>
        </w:rPr>
        <w:t>os, time</w:t>
      </w:r>
    </w:p>
    <w:p w:rsidR="006C5885" w:rsidRPr="00221686" w:rsidRDefault="006C5885">
      <w:pPr>
        <w:pStyle w:val="BodyText"/>
        <w:numPr>
          <w:ilvl w:val="0"/>
          <w:numId w:val="35"/>
        </w:numPr>
        <w:spacing w:line="360" w:lineRule="auto"/>
        <w:rPr>
          <w:sz w:val="28"/>
          <w:szCs w:val="28"/>
        </w:rPr>
        <w:pPrChange w:id="479" w:author="Windows User" w:date="2021-05-24T22:51:00Z">
          <w:pPr>
            <w:pStyle w:val="BodyText"/>
            <w:numPr>
              <w:numId w:val="35"/>
            </w:numPr>
            <w:ind w:left="720" w:hanging="360"/>
          </w:pPr>
        </w:pPrChange>
      </w:pPr>
      <w:r w:rsidRPr="00221686">
        <w:rPr>
          <w:sz w:val="28"/>
          <w:szCs w:val="28"/>
        </w:rPr>
        <w:t>pip install</w:t>
      </w:r>
      <w:ins w:id="480" w:author="Windows User" w:date="2021-05-24T22:52:00Z">
        <w:r w:rsidR="00221686">
          <w:rPr>
            <w:sz w:val="28"/>
            <w:szCs w:val="28"/>
          </w:rPr>
          <w:t xml:space="preserve"> </w:t>
        </w:r>
      </w:ins>
      <w:r w:rsidRPr="00221686">
        <w:rPr>
          <w:sz w:val="28"/>
          <w:szCs w:val="28"/>
        </w:rPr>
        <w:t>mysql</w:t>
      </w:r>
    </w:p>
    <w:p w:rsidR="006C5885" w:rsidRPr="00221686" w:rsidRDefault="006C5885">
      <w:pPr>
        <w:pStyle w:val="BodyText"/>
        <w:numPr>
          <w:ilvl w:val="0"/>
          <w:numId w:val="35"/>
        </w:numPr>
        <w:spacing w:line="360" w:lineRule="auto"/>
        <w:rPr>
          <w:sz w:val="28"/>
          <w:szCs w:val="28"/>
        </w:rPr>
        <w:pPrChange w:id="481" w:author="Windows User" w:date="2021-05-24T22:51:00Z">
          <w:pPr>
            <w:pStyle w:val="BodyText"/>
            <w:numPr>
              <w:numId w:val="35"/>
            </w:numPr>
            <w:ind w:left="720" w:hanging="360"/>
          </w:pPr>
        </w:pPrChange>
      </w:pPr>
      <w:r w:rsidRPr="00221686">
        <w:rPr>
          <w:sz w:val="28"/>
          <w:szCs w:val="28"/>
        </w:rPr>
        <w:t>pip install</w:t>
      </w:r>
      <w:ins w:id="482" w:author="Windows User" w:date="2021-05-24T22:52:00Z">
        <w:r w:rsidR="00221686">
          <w:rPr>
            <w:sz w:val="28"/>
            <w:szCs w:val="28"/>
          </w:rPr>
          <w:t xml:space="preserve"> </w:t>
        </w:r>
      </w:ins>
      <w:r w:rsidRPr="00221686">
        <w:rPr>
          <w:sz w:val="28"/>
          <w:szCs w:val="28"/>
        </w:rPr>
        <w:t>mysql.connector</w:t>
      </w:r>
    </w:p>
    <w:p w:rsidR="006C5885" w:rsidRPr="00221686" w:rsidRDefault="006C5885">
      <w:pPr>
        <w:pStyle w:val="BodyText"/>
        <w:numPr>
          <w:ilvl w:val="0"/>
          <w:numId w:val="35"/>
        </w:numPr>
        <w:spacing w:line="360" w:lineRule="auto"/>
        <w:rPr>
          <w:sz w:val="28"/>
          <w:szCs w:val="28"/>
        </w:rPr>
        <w:pPrChange w:id="483" w:author="Windows User" w:date="2021-05-24T22:51:00Z">
          <w:pPr>
            <w:pStyle w:val="BodyText"/>
            <w:numPr>
              <w:numId w:val="35"/>
            </w:numPr>
            <w:ind w:left="720" w:hanging="360"/>
          </w:pPr>
        </w:pPrChange>
      </w:pPr>
      <w:r w:rsidRPr="00221686">
        <w:rPr>
          <w:sz w:val="28"/>
          <w:szCs w:val="28"/>
        </w:rPr>
        <w:t>pip install</w:t>
      </w:r>
      <w:ins w:id="484" w:author="Windows User" w:date="2021-05-24T22:52:00Z">
        <w:r w:rsidR="00221686">
          <w:rPr>
            <w:sz w:val="28"/>
            <w:szCs w:val="28"/>
          </w:rPr>
          <w:t xml:space="preserve"> </w:t>
        </w:r>
      </w:ins>
      <w:r w:rsidRPr="00221686">
        <w:rPr>
          <w:sz w:val="28"/>
          <w:szCs w:val="28"/>
        </w:rPr>
        <w:t>decode_header</w:t>
      </w:r>
    </w:p>
    <w:p w:rsidR="00390E84" w:rsidRPr="00221686" w:rsidRDefault="006C5885">
      <w:pPr>
        <w:pStyle w:val="BodyText"/>
        <w:numPr>
          <w:ilvl w:val="0"/>
          <w:numId w:val="35"/>
        </w:numPr>
        <w:spacing w:line="360" w:lineRule="auto"/>
        <w:rPr>
          <w:sz w:val="28"/>
          <w:szCs w:val="28"/>
          <w:rPrChange w:id="485" w:author="Windows User" w:date="2021-05-24T22:51:00Z">
            <w:rPr>
              <w:sz w:val="22"/>
            </w:rPr>
          </w:rPrChange>
        </w:rPr>
        <w:pPrChange w:id="486" w:author="Windows User" w:date="2021-05-24T22:51:00Z">
          <w:pPr>
            <w:pStyle w:val="BodyText"/>
            <w:numPr>
              <w:numId w:val="35"/>
            </w:numPr>
            <w:ind w:left="720" w:hanging="360"/>
          </w:pPr>
        </w:pPrChange>
      </w:pPr>
      <w:r w:rsidRPr="00221686">
        <w:rPr>
          <w:sz w:val="28"/>
          <w:szCs w:val="28"/>
        </w:rPr>
        <w:lastRenderedPageBreak/>
        <w:t>pip install</w:t>
      </w:r>
      <w:ins w:id="487" w:author="Windows User" w:date="2021-05-24T22:52:00Z">
        <w:r w:rsidR="00221686">
          <w:rPr>
            <w:sz w:val="28"/>
            <w:szCs w:val="28"/>
          </w:rPr>
          <w:t xml:space="preserve"> </w:t>
        </w:r>
      </w:ins>
      <w:r w:rsidRPr="00221686">
        <w:rPr>
          <w:sz w:val="28"/>
          <w:szCs w:val="28"/>
        </w:rPr>
        <w:t>web</w:t>
      </w:r>
      <w:ins w:id="488" w:author="Windows User" w:date="2021-05-24T22:52:00Z">
        <w:r w:rsidR="00221686">
          <w:rPr>
            <w:sz w:val="28"/>
            <w:szCs w:val="28"/>
          </w:rPr>
          <w:t xml:space="preserve"> </w:t>
        </w:r>
      </w:ins>
      <w:r w:rsidRPr="00221686">
        <w:rPr>
          <w:sz w:val="28"/>
          <w:szCs w:val="28"/>
        </w:rPr>
        <w:t>browser</w:t>
      </w:r>
    </w:p>
    <w:p w:rsidR="00390E84" w:rsidRPr="00221686" w:rsidRDefault="00390E84">
      <w:pPr>
        <w:pStyle w:val="BodyText"/>
        <w:spacing w:before="6" w:line="360" w:lineRule="auto"/>
        <w:rPr>
          <w:sz w:val="28"/>
          <w:szCs w:val="28"/>
          <w:rPrChange w:id="489" w:author="Windows User" w:date="2021-05-24T22:51:00Z">
            <w:rPr>
              <w:sz w:val="21"/>
            </w:rPr>
          </w:rPrChange>
        </w:rPr>
        <w:pPrChange w:id="490" w:author="Windows User" w:date="2021-05-24T22:51:00Z">
          <w:pPr>
            <w:pStyle w:val="BodyText"/>
            <w:spacing w:before="6"/>
          </w:pPr>
        </w:pPrChange>
      </w:pPr>
    </w:p>
    <w:p w:rsidR="00DE50AB" w:rsidRPr="00221686" w:rsidRDefault="00DE50AB">
      <w:pPr>
        <w:pStyle w:val="BodyText"/>
        <w:spacing w:before="6" w:line="360" w:lineRule="auto"/>
        <w:rPr>
          <w:sz w:val="28"/>
          <w:szCs w:val="28"/>
          <w:rPrChange w:id="491" w:author="Windows User" w:date="2021-05-24T22:51:00Z">
            <w:rPr>
              <w:sz w:val="21"/>
            </w:rPr>
          </w:rPrChange>
        </w:rPr>
        <w:pPrChange w:id="492" w:author="Windows User" w:date="2021-05-24T22:51:00Z">
          <w:pPr>
            <w:pStyle w:val="BodyText"/>
            <w:spacing w:before="6"/>
          </w:pPr>
        </w:pPrChange>
      </w:pPr>
    </w:p>
    <w:p w:rsidR="00DE50AB" w:rsidRPr="00221686" w:rsidRDefault="00DE50AB">
      <w:pPr>
        <w:pStyle w:val="BodyText"/>
        <w:spacing w:before="6" w:line="360" w:lineRule="auto"/>
        <w:rPr>
          <w:sz w:val="28"/>
          <w:szCs w:val="28"/>
          <w:rPrChange w:id="493" w:author="Windows User" w:date="2021-05-24T22:51:00Z">
            <w:rPr>
              <w:sz w:val="21"/>
            </w:rPr>
          </w:rPrChange>
        </w:rPr>
        <w:pPrChange w:id="494" w:author="Windows User" w:date="2021-05-24T22:51:00Z">
          <w:pPr>
            <w:pStyle w:val="BodyText"/>
            <w:spacing w:before="6"/>
          </w:pPr>
        </w:pPrChange>
      </w:pPr>
    </w:p>
    <w:p w:rsidR="00DE50AB" w:rsidRPr="00221686" w:rsidRDefault="00202293">
      <w:pPr>
        <w:pStyle w:val="BodyText"/>
        <w:spacing w:before="6" w:line="360" w:lineRule="auto"/>
        <w:rPr>
          <w:sz w:val="28"/>
          <w:szCs w:val="28"/>
        </w:rPr>
        <w:pPrChange w:id="495" w:author="Windows User" w:date="2021-05-24T22:51:00Z">
          <w:pPr>
            <w:pStyle w:val="BodyText"/>
            <w:spacing w:before="6"/>
          </w:pPr>
        </w:pPrChange>
      </w:pPr>
      <w:r w:rsidRPr="00221686">
        <w:rPr>
          <w:sz w:val="28"/>
          <w:szCs w:val="28"/>
        </w:rPr>
        <w:t>TO install XAMPP server:</w:t>
      </w:r>
    </w:p>
    <w:p w:rsidR="005E27AA" w:rsidRPr="00221686" w:rsidRDefault="005E27AA">
      <w:pPr>
        <w:pStyle w:val="BodyText"/>
        <w:spacing w:before="6" w:line="360" w:lineRule="auto"/>
        <w:rPr>
          <w:sz w:val="28"/>
          <w:szCs w:val="28"/>
          <w:rPrChange w:id="496" w:author="Windows User" w:date="2021-05-24T22:51:00Z">
            <w:rPr>
              <w:sz w:val="22"/>
            </w:rPr>
          </w:rPrChange>
        </w:rPr>
        <w:pPrChange w:id="497" w:author="Windows User" w:date="2021-05-24T22:51:00Z">
          <w:pPr>
            <w:pStyle w:val="BodyText"/>
            <w:spacing w:before="6"/>
          </w:pPr>
        </w:pPrChange>
      </w:pPr>
    </w:p>
    <w:p w:rsidR="005E27AA" w:rsidRPr="00221686" w:rsidRDefault="00202293">
      <w:pPr>
        <w:shd w:val="clear" w:color="auto" w:fill="FFFFFF"/>
        <w:spacing w:line="360" w:lineRule="auto"/>
        <w:rPr>
          <w:color w:val="212121"/>
          <w:sz w:val="28"/>
          <w:szCs w:val="28"/>
        </w:rPr>
        <w:pPrChange w:id="498" w:author="Windows User" w:date="2021-05-24T22:51:00Z">
          <w:pPr>
            <w:shd w:val="clear" w:color="auto" w:fill="FFFFFF"/>
          </w:pPr>
        </w:pPrChange>
      </w:pPr>
      <w:r w:rsidRPr="00221686">
        <w:rPr>
          <w:rStyle w:val="Strong"/>
          <w:color w:val="212121"/>
          <w:sz w:val="28"/>
          <w:szCs w:val="28"/>
        </w:rPr>
        <w:t>Step 1</w:t>
      </w:r>
    </w:p>
    <w:p w:rsidR="005E27AA" w:rsidRPr="004712D6" w:rsidRDefault="00202293">
      <w:pPr>
        <w:shd w:val="clear" w:color="auto" w:fill="FFFFFF"/>
        <w:spacing w:line="360" w:lineRule="auto"/>
        <w:rPr>
          <w:color w:val="212121"/>
          <w:sz w:val="28"/>
          <w:szCs w:val="28"/>
        </w:rPr>
        <w:pPrChange w:id="499" w:author="Windows User" w:date="2021-05-24T22:51:00Z">
          <w:pPr>
            <w:shd w:val="clear" w:color="auto" w:fill="FFFFFF"/>
          </w:pPr>
        </w:pPrChange>
      </w:pPr>
      <w:r w:rsidRPr="004712D6">
        <w:rPr>
          <w:color w:val="212121"/>
          <w:sz w:val="28"/>
          <w:szCs w:val="28"/>
        </w:rPr>
        <w:t> </w:t>
      </w:r>
    </w:p>
    <w:p w:rsidR="005E27AA" w:rsidRPr="00221686" w:rsidRDefault="00202293">
      <w:pPr>
        <w:shd w:val="clear" w:color="auto" w:fill="FFFFFF"/>
        <w:spacing w:line="360" w:lineRule="auto"/>
        <w:rPr>
          <w:color w:val="212121"/>
          <w:sz w:val="28"/>
          <w:szCs w:val="28"/>
        </w:rPr>
        <w:pPrChange w:id="500" w:author="Windows User" w:date="2021-05-24T22:51:00Z">
          <w:pPr>
            <w:shd w:val="clear" w:color="auto" w:fill="FFFFFF"/>
          </w:pPr>
        </w:pPrChange>
      </w:pPr>
      <w:r w:rsidRPr="004712D6">
        <w:rPr>
          <w:color w:val="212121"/>
          <w:sz w:val="28"/>
          <w:szCs w:val="28"/>
        </w:rPr>
        <w:t>To download the XAMPP server, visit the "</w:t>
      </w:r>
      <w:r w:rsidR="005916FA" w:rsidRPr="00221686">
        <w:rPr>
          <w:sz w:val="28"/>
          <w:szCs w:val="28"/>
          <w:rPrChange w:id="501" w:author="Windows User" w:date="2021-05-24T22:51:00Z">
            <w:rPr/>
          </w:rPrChange>
        </w:rPr>
        <w:fldChar w:fldCharType="begin"/>
      </w:r>
      <w:r w:rsidR="005916FA" w:rsidRPr="00221686">
        <w:rPr>
          <w:sz w:val="28"/>
          <w:szCs w:val="28"/>
          <w:rPrChange w:id="502" w:author="Windows User" w:date="2021-05-24T22:51:00Z">
            <w:rPr/>
          </w:rPrChange>
        </w:rPr>
        <w:instrText>HYPERLINK "https://www.apachefriends.org/index.html" \t "_blank"</w:instrText>
      </w:r>
      <w:r w:rsidR="005916FA" w:rsidRPr="00221686">
        <w:rPr>
          <w:sz w:val="28"/>
          <w:szCs w:val="28"/>
          <w:rPrChange w:id="503" w:author="Windows User" w:date="2021-05-24T22:51:00Z">
            <w:rPr/>
          </w:rPrChange>
        </w:rPr>
        <w:fldChar w:fldCharType="separate"/>
      </w:r>
      <w:r w:rsidRPr="00221686">
        <w:rPr>
          <w:rStyle w:val="Hyperlink"/>
          <w:color w:val="1E88E5"/>
          <w:sz w:val="28"/>
          <w:szCs w:val="28"/>
          <w:rPrChange w:id="504" w:author="Windows User" w:date="2021-05-24T22:51:00Z">
            <w:rPr>
              <w:rStyle w:val="Hyperlink"/>
              <w:color w:val="1E88E5"/>
              <w:sz w:val="28"/>
              <w:szCs w:val="24"/>
            </w:rPr>
          </w:rPrChange>
        </w:rPr>
        <w:t>Apache Friends</w:t>
      </w:r>
      <w:r w:rsidR="005916FA" w:rsidRPr="00221686">
        <w:rPr>
          <w:sz w:val="28"/>
          <w:szCs w:val="28"/>
          <w:rPrChange w:id="505" w:author="Windows User" w:date="2021-05-24T22:51:00Z">
            <w:rPr/>
          </w:rPrChange>
        </w:rPr>
        <w:fldChar w:fldCharType="end"/>
      </w:r>
      <w:r w:rsidRPr="00221686">
        <w:rPr>
          <w:color w:val="212121"/>
          <w:sz w:val="28"/>
          <w:szCs w:val="28"/>
        </w:rPr>
        <w:t>" website in your web browser.</w:t>
      </w:r>
    </w:p>
    <w:p w:rsidR="005E27AA" w:rsidRPr="004712D6" w:rsidRDefault="00202293">
      <w:pPr>
        <w:shd w:val="clear" w:color="auto" w:fill="FFFFFF"/>
        <w:spacing w:line="360" w:lineRule="auto"/>
        <w:rPr>
          <w:color w:val="212121"/>
          <w:sz w:val="28"/>
          <w:szCs w:val="28"/>
        </w:rPr>
        <w:pPrChange w:id="506" w:author="Windows User" w:date="2021-05-24T22:51:00Z">
          <w:pPr>
            <w:shd w:val="clear" w:color="auto" w:fill="FFFFFF"/>
          </w:pPr>
        </w:pPrChange>
      </w:pPr>
      <w:r w:rsidRPr="004712D6">
        <w:rPr>
          <w:color w:val="212121"/>
          <w:sz w:val="28"/>
          <w:szCs w:val="28"/>
        </w:rPr>
        <w:t> </w:t>
      </w:r>
    </w:p>
    <w:p w:rsidR="005E27AA" w:rsidRPr="00427029" w:rsidRDefault="00202293">
      <w:pPr>
        <w:shd w:val="clear" w:color="auto" w:fill="FFFFFF"/>
        <w:rPr>
          <w:color w:val="212121"/>
          <w:sz w:val="28"/>
          <w:szCs w:val="24"/>
        </w:rPr>
      </w:pPr>
      <w:r w:rsidRPr="00427029">
        <w:rPr>
          <w:rStyle w:val="Strong"/>
          <w:color w:val="212121"/>
          <w:sz w:val="28"/>
          <w:szCs w:val="24"/>
        </w:rPr>
        <w:t>Step 2</w:t>
      </w:r>
    </w:p>
    <w:p w:rsidR="005E27AA" w:rsidRPr="00427029" w:rsidRDefault="00202293">
      <w:pPr>
        <w:shd w:val="clear" w:color="auto" w:fill="FFFFFF"/>
        <w:rPr>
          <w:color w:val="212121"/>
          <w:sz w:val="28"/>
          <w:szCs w:val="24"/>
        </w:rPr>
      </w:pPr>
      <w:r w:rsidRPr="00427029">
        <w:rPr>
          <w:color w:val="212121"/>
          <w:sz w:val="28"/>
          <w:szCs w:val="24"/>
        </w:rPr>
        <w:t> </w:t>
      </w:r>
    </w:p>
    <w:p w:rsidR="005E27AA" w:rsidRPr="00427029" w:rsidRDefault="00202293">
      <w:pPr>
        <w:shd w:val="clear" w:color="auto" w:fill="FFFFFF"/>
        <w:rPr>
          <w:color w:val="212121"/>
          <w:sz w:val="28"/>
          <w:szCs w:val="24"/>
        </w:rPr>
      </w:pPr>
      <w:r w:rsidRPr="00427029">
        <w:rPr>
          <w:color w:val="212121"/>
          <w:sz w:val="28"/>
          <w:szCs w:val="24"/>
        </w:rPr>
        <w:t>Click on "XAMPP for Windows". Then, navigate the downloading location and the file will be automatically downloaded.</w:t>
      </w:r>
    </w:p>
    <w:p w:rsidR="005E27AA" w:rsidRPr="00427029" w:rsidRDefault="00202293">
      <w:pPr>
        <w:shd w:val="clear" w:color="auto" w:fill="FFFFFF"/>
        <w:rPr>
          <w:color w:val="212121"/>
          <w:sz w:val="28"/>
          <w:szCs w:val="24"/>
        </w:rPr>
      </w:pPr>
      <w:r w:rsidRPr="00427029">
        <w:rPr>
          <w:color w:val="212121"/>
          <w:sz w:val="28"/>
          <w:szCs w:val="24"/>
        </w:rPr>
        <w:t> </w:t>
      </w:r>
    </w:p>
    <w:p w:rsidR="007558B4" w:rsidRPr="00427029" w:rsidRDefault="007558B4" w:rsidP="00427029">
      <w:pPr>
        <w:shd w:val="clear" w:color="auto" w:fill="FFFFFF"/>
        <w:rPr>
          <w:color w:val="212121"/>
          <w:sz w:val="28"/>
          <w:szCs w:val="24"/>
        </w:rPr>
      </w:pPr>
    </w:p>
    <w:p w:rsidR="005E27AA" w:rsidRPr="00427029" w:rsidRDefault="00202293" w:rsidP="005E27AA">
      <w:pPr>
        <w:shd w:val="clear" w:color="auto" w:fill="FFFFFF"/>
        <w:rPr>
          <w:color w:val="212121"/>
          <w:sz w:val="24"/>
          <w:szCs w:val="24"/>
        </w:rPr>
      </w:pPr>
      <w:r w:rsidRPr="00427029">
        <w:rPr>
          <w:color w:val="212121"/>
          <w:sz w:val="24"/>
          <w:szCs w:val="24"/>
        </w:rPr>
        <w:t> </w:t>
      </w:r>
    </w:p>
    <w:p w:rsidR="005E27AA" w:rsidRPr="00427029" w:rsidRDefault="00202293" w:rsidP="005E27AA">
      <w:pPr>
        <w:shd w:val="clear" w:color="auto" w:fill="FFFFFF"/>
        <w:rPr>
          <w:color w:val="212121"/>
          <w:sz w:val="28"/>
          <w:szCs w:val="24"/>
        </w:rPr>
      </w:pPr>
      <w:r w:rsidRPr="00427029">
        <w:rPr>
          <w:rStyle w:val="Strong"/>
          <w:color w:val="212121"/>
          <w:sz w:val="28"/>
          <w:szCs w:val="24"/>
        </w:rPr>
        <w:t>Step 3</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color w:val="212121"/>
          <w:sz w:val="28"/>
          <w:szCs w:val="24"/>
        </w:rPr>
        <w:t>Double-click the downloaded file to launch the XAMPP installer.</w:t>
      </w:r>
    </w:p>
    <w:p w:rsidR="005E27AA" w:rsidRPr="00427029" w:rsidRDefault="005E27AA" w:rsidP="005E27AA">
      <w:pPr>
        <w:shd w:val="clear" w:color="auto" w:fill="FFFFFF"/>
        <w:rPr>
          <w:color w:val="212121"/>
          <w:sz w:val="28"/>
          <w:szCs w:val="24"/>
        </w:rPr>
      </w:pPr>
    </w:p>
    <w:p w:rsidR="005E27AA" w:rsidRPr="00427029" w:rsidRDefault="00202293" w:rsidP="005E27AA">
      <w:pPr>
        <w:rPr>
          <w:sz w:val="28"/>
          <w:szCs w:val="24"/>
        </w:rPr>
      </w:pPr>
      <w:r w:rsidRPr="00427029">
        <w:rPr>
          <w:rStyle w:val="Strong"/>
          <w:color w:val="212121"/>
          <w:sz w:val="28"/>
          <w:szCs w:val="24"/>
          <w:shd w:val="clear" w:color="auto" w:fill="FFFFFF"/>
        </w:rPr>
        <w:t>Step 4</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color w:val="212121"/>
          <w:sz w:val="28"/>
          <w:szCs w:val="24"/>
        </w:rPr>
        <w:t>"Setup" window will appear on the screen. Then, click on the "Next" button.</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rStyle w:val="Strong"/>
          <w:color w:val="212121"/>
          <w:sz w:val="28"/>
          <w:szCs w:val="24"/>
        </w:rPr>
        <w:t>Step 5</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color w:val="212121"/>
          <w:sz w:val="28"/>
          <w:szCs w:val="24"/>
        </w:rPr>
        <w:t>Select the components that you want to install and click on the "Next" button.</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rStyle w:val="Strong"/>
          <w:color w:val="212121"/>
          <w:sz w:val="28"/>
          <w:szCs w:val="24"/>
          <w:u w:val="single"/>
        </w:rPr>
        <w:t>Note</w:t>
      </w:r>
      <w:r w:rsidRPr="00427029">
        <w:rPr>
          <w:color w:val="212121"/>
          <w:sz w:val="28"/>
          <w:szCs w:val="24"/>
        </w:rPr>
        <w:t> :By default, all components are selected in your XAMPP installation. </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rStyle w:val="Strong"/>
          <w:color w:val="212121"/>
          <w:sz w:val="28"/>
          <w:szCs w:val="24"/>
        </w:rPr>
        <w:t>Step 6</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color w:val="212121"/>
          <w:sz w:val="28"/>
          <w:szCs w:val="24"/>
        </w:rPr>
        <w:t>Choose a folder to install the XAMPP and click on the "Next" button.</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rStyle w:val="Strong"/>
          <w:color w:val="212121"/>
          <w:sz w:val="28"/>
          <w:szCs w:val="24"/>
        </w:rPr>
        <w:t>Step 7</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color w:val="212121"/>
          <w:sz w:val="28"/>
          <w:szCs w:val="24"/>
        </w:rPr>
        <w:lastRenderedPageBreak/>
        <w:t>Uncheck the "Learn more about Bitnami for XAMPP" option and click on the "Next" button.</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rStyle w:val="Strong"/>
          <w:color w:val="212121"/>
          <w:sz w:val="28"/>
          <w:szCs w:val="24"/>
        </w:rPr>
        <w:t>Step 8</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color w:val="212121"/>
          <w:sz w:val="28"/>
          <w:szCs w:val="24"/>
        </w:rPr>
        <w:t>"Ready to Install" window will appear on the screen, then click on the "Next" button.</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rStyle w:val="Strong"/>
          <w:color w:val="212121"/>
          <w:sz w:val="28"/>
          <w:szCs w:val="24"/>
        </w:rPr>
        <w:t>Step 9</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color w:val="212121"/>
          <w:sz w:val="28"/>
          <w:szCs w:val="24"/>
        </w:rPr>
        <w:t>Click on the "Finish" button.</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rStyle w:val="Strong"/>
          <w:color w:val="212121"/>
          <w:sz w:val="28"/>
          <w:szCs w:val="24"/>
        </w:rPr>
        <w:t>Step 10</w:t>
      </w:r>
    </w:p>
    <w:p w:rsidR="005E27AA" w:rsidRPr="00427029" w:rsidRDefault="00202293" w:rsidP="005E27AA">
      <w:pPr>
        <w:shd w:val="clear" w:color="auto" w:fill="FFFFFF"/>
        <w:rPr>
          <w:color w:val="212121"/>
          <w:sz w:val="28"/>
          <w:szCs w:val="24"/>
        </w:rPr>
      </w:pPr>
      <w:r w:rsidRPr="00427029">
        <w:rPr>
          <w:color w:val="212121"/>
          <w:sz w:val="28"/>
          <w:szCs w:val="24"/>
        </w:rPr>
        <w:t> </w:t>
      </w:r>
    </w:p>
    <w:p w:rsidR="005E27AA" w:rsidRPr="00427029" w:rsidRDefault="00202293" w:rsidP="005E27AA">
      <w:pPr>
        <w:shd w:val="clear" w:color="auto" w:fill="FFFFFF"/>
        <w:rPr>
          <w:color w:val="212121"/>
          <w:sz w:val="28"/>
          <w:szCs w:val="24"/>
        </w:rPr>
      </w:pPr>
      <w:r w:rsidRPr="00427029">
        <w:rPr>
          <w:color w:val="212121"/>
          <w:sz w:val="28"/>
          <w:szCs w:val="24"/>
        </w:rPr>
        <w:t>Select a language. (either English or German) and click on the "Save" button.</w:t>
      </w:r>
    </w:p>
    <w:p w:rsidR="005E27AA" w:rsidRPr="00427029" w:rsidRDefault="005E27AA">
      <w:pPr>
        <w:pStyle w:val="BodyText"/>
        <w:spacing w:before="6"/>
        <w:rPr>
          <w:sz w:val="28"/>
        </w:rPr>
      </w:pPr>
    </w:p>
    <w:p w:rsidR="007558B4" w:rsidRPr="00427029" w:rsidRDefault="007558B4" w:rsidP="00427029">
      <w:pPr>
        <w:tabs>
          <w:tab w:val="left" w:pos="845"/>
        </w:tabs>
        <w:spacing w:before="40"/>
        <w:rPr>
          <w:sz w:val="28"/>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pPr>
        <w:pStyle w:val="BodyText"/>
        <w:spacing w:before="6"/>
        <w:rPr>
          <w:sz w:val="21"/>
        </w:rPr>
      </w:pPr>
    </w:p>
    <w:p w:rsidR="00DE50AB" w:rsidRDefault="00DE50AB" w:rsidP="00DE50AB">
      <w:pPr>
        <w:pStyle w:val="Heading1"/>
        <w:ind w:right="1212"/>
        <w:jc w:val="center"/>
      </w:pPr>
    </w:p>
    <w:p w:rsidR="00DE50AB" w:rsidRDefault="00DE50AB" w:rsidP="00DE50AB">
      <w:pPr>
        <w:pStyle w:val="Heading1"/>
        <w:ind w:right="1212"/>
        <w:jc w:val="center"/>
      </w:pPr>
    </w:p>
    <w:p w:rsidR="00DE50AB" w:rsidRDefault="00DE50AB" w:rsidP="00DE50AB">
      <w:pPr>
        <w:pStyle w:val="Heading1"/>
        <w:ind w:right="1212"/>
        <w:jc w:val="center"/>
      </w:pPr>
    </w:p>
    <w:p w:rsidR="00DE50AB" w:rsidRDefault="00DE50AB" w:rsidP="00DE50AB">
      <w:pPr>
        <w:pStyle w:val="Heading1"/>
        <w:ind w:right="1212"/>
        <w:jc w:val="center"/>
      </w:pPr>
    </w:p>
    <w:p w:rsidR="00DE50AB" w:rsidRDefault="00DE50AB" w:rsidP="00DE50AB">
      <w:pPr>
        <w:pStyle w:val="Heading1"/>
        <w:ind w:right="1212"/>
        <w:jc w:val="center"/>
      </w:pPr>
    </w:p>
    <w:p w:rsidR="00390E84" w:rsidRDefault="004C7A2A" w:rsidP="00DE50AB">
      <w:pPr>
        <w:pStyle w:val="Heading1"/>
        <w:ind w:right="1212"/>
        <w:jc w:val="center"/>
      </w:pPr>
      <w:r>
        <w:t>Cost</w:t>
      </w:r>
      <w:ins w:id="507" w:author="Windows User" w:date="2021-05-24T22:52:00Z">
        <w:r w:rsidR="00221686">
          <w:t xml:space="preserve"> </w:t>
        </w:r>
      </w:ins>
      <w:r>
        <w:t>Estimation</w:t>
      </w:r>
    </w:p>
    <w:p w:rsidR="00390E84" w:rsidRDefault="00390E84">
      <w:pPr>
        <w:jc w:val="center"/>
        <w:sectPr w:rsidR="00390E84">
          <w:pgSz w:w="11910" w:h="16840"/>
          <w:pgMar w:top="1340" w:right="1300" w:bottom="1260" w:left="1220" w:header="727" w:footer="1069" w:gutter="0"/>
          <w:cols w:space="720"/>
        </w:sectPr>
      </w:pPr>
    </w:p>
    <w:p w:rsidR="00DE50AB" w:rsidRDefault="00DE50AB">
      <w:pPr>
        <w:pStyle w:val="Heading8"/>
        <w:spacing w:before="84"/>
        <w:ind w:left="311" w:firstLine="0"/>
      </w:pPr>
    </w:p>
    <w:p w:rsidR="00DE50AB" w:rsidRDefault="00DE50AB">
      <w:pPr>
        <w:pStyle w:val="Heading8"/>
        <w:spacing w:before="84"/>
        <w:ind w:left="311" w:firstLine="0"/>
      </w:pPr>
    </w:p>
    <w:p w:rsidR="00DE50AB" w:rsidRDefault="00DE50AB">
      <w:pPr>
        <w:pStyle w:val="Heading8"/>
        <w:spacing w:before="84"/>
        <w:ind w:left="311" w:firstLine="0"/>
      </w:pPr>
    </w:p>
    <w:p w:rsidR="00DE50AB" w:rsidRDefault="00DE50AB">
      <w:pPr>
        <w:pStyle w:val="Heading8"/>
        <w:spacing w:before="84"/>
        <w:ind w:left="311" w:firstLine="0"/>
      </w:pPr>
    </w:p>
    <w:p w:rsidR="00DE50AB" w:rsidRDefault="00DE50AB">
      <w:pPr>
        <w:pStyle w:val="Heading8"/>
        <w:spacing w:before="84"/>
        <w:ind w:left="311" w:firstLine="0"/>
      </w:pPr>
    </w:p>
    <w:p w:rsidR="00DE50AB" w:rsidRDefault="00DE50AB">
      <w:pPr>
        <w:pStyle w:val="Heading8"/>
        <w:spacing w:before="84"/>
        <w:ind w:left="311" w:firstLine="0"/>
      </w:pPr>
    </w:p>
    <w:p w:rsidR="00DE50AB" w:rsidRDefault="00DE50AB">
      <w:pPr>
        <w:pStyle w:val="Heading8"/>
        <w:spacing w:before="84"/>
        <w:ind w:left="311" w:firstLine="0"/>
      </w:pPr>
    </w:p>
    <w:p w:rsidR="00DE50AB" w:rsidRDefault="00DE50AB">
      <w:pPr>
        <w:pStyle w:val="Heading8"/>
        <w:spacing w:before="84"/>
        <w:ind w:left="311" w:firstLine="0"/>
      </w:pPr>
    </w:p>
    <w:p w:rsidR="00DE50AB" w:rsidRDefault="00DE50AB">
      <w:pPr>
        <w:pStyle w:val="Heading8"/>
        <w:spacing w:before="84"/>
        <w:ind w:left="311" w:firstLine="0"/>
      </w:pPr>
    </w:p>
    <w:p w:rsidR="00DE50AB" w:rsidRDefault="00DE50AB">
      <w:pPr>
        <w:pStyle w:val="Heading8"/>
        <w:spacing w:before="84"/>
        <w:ind w:left="311" w:firstLine="0"/>
      </w:pPr>
    </w:p>
    <w:p w:rsidR="00390E84" w:rsidRPr="00221686" w:rsidRDefault="004C7A2A">
      <w:pPr>
        <w:pStyle w:val="Heading8"/>
        <w:spacing w:before="84" w:line="360" w:lineRule="auto"/>
        <w:ind w:left="311" w:firstLine="0"/>
        <w:rPr>
          <w:sz w:val="28"/>
          <w:szCs w:val="28"/>
        </w:rPr>
        <w:pPrChange w:id="508" w:author="Windows User" w:date="2021-05-24T22:53:00Z">
          <w:pPr>
            <w:pStyle w:val="Heading8"/>
            <w:spacing w:before="84"/>
            <w:ind w:left="311" w:firstLine="0"/>
          </w:pPr>
        </w:pPrChange>
      </w:pPr>
      <w:r w:rsidRPr="00221686">
        <w:rPr>
          <w:sz w:val="28"/>
          <w:szCs w:val="28"/>
        </w:rPr>
        <w:t>ProjectCost</w:t>
      </w:r>
    </w:p>
    <w:p w:rsidR="0002295D" w:rsidRPr="00221686" w:rsidRDefault="0002295D">
      <w:pPr>
        <w:pStyle w:val="Heading8"/>
        <w:spacing w:before="84" w:line="360" w:lineRule="auto"/>
        <w:ind w:left="311" w:firstLine="0"/>
        <w:rPr>
          <w:sz w:val="28"/>
          <w:szCs w:val="28"/>
          <w:rPrChange w:id="509" w:author="Windows User" w:date="2021-05-24T22:53:00Z">
            <w:rPr/>
          </w:rPrChange>
        </w:rPr>
        <w:pPrChange w:id="510" w:author="Windows User" w:date="2021-05-24T22:53:00Z">
          <w:pPr>
            <w:pStyle w:val="Heading8"/>
            <w:spacing w:before="84"/>
            <w:ind w:left="311" w:firstLine="0"/>
          </w:pPr>
        </w:pPrChange>
      </w:pPr>
    </w:p>
    <w:p w:rsidR="0002295D" w:rsidRPr="00221686" w:rsidRDefault="0002295D">
      <w:pPr>
        <w:pStyle w:val="Heading8"/>
        <w:spacing w:before="84" w:line="360" w:lineRule="auto"/>
        <w:ind w:left="311" w:firstLine="0"/>
        <w:rPr>
          <w:sz w:val="28"/>
          <w:szCs w:val="28"/>
          <w:rPrChange w:id="511" w:author="Windows User" w:date="2021-05-24T22:53:00Z">
            <w:rPr/>
          </w:rPrChange>
        </w:rPr>
        <w:pPrChange w:id="512" w:author="Windows User" w:date="2021-05-24T22:53:00Z">
          <w:pPr>
            <w:pStyle w:val="Heading8"/>
            <w:spacing w:before="84"/>
            <w:ind w:left="311" w:firstLine="0"/>
          </w:pPr>
        </w:pPrChange>
      </w:pPr>
      <w:r w:rsidRPr="00221686">
        <w:rPr>
          <w:sz w:val="28"/>
          <w:szCs w:val="28"/>
          <w:rPrChange w:id="513" w:author="Windows User" w:date="2021-05-24T22:53:00Z">
            <w:rPr/>
          </w:rPrChange>
        </w:rPr>
        <w:tab/>
      </w:r>
    </w:p>
    <w:p w:rsidR="007558B4" w:rsidRPr="004712D6" w:rsidRDefault="0002295D">
      <w:pPr>
        <w:spacing w:line="360" w:lineRule="auto"/>
        <w:ind w:left="311"/>
        <w:rPr>
          <w:color w:val="2E2F33"/>
          <w:spacing w:val="2"/>
          <w:sz w:val="28"/>
          <w:szCs w:val="28"/>
        </w:rPr>
        <w:pPrChange w:id="514" w:author="Windows User" w:date="2021-05-24T22:53:00Z">
          <w:pPr>
            <w:spacing w:line="420" w:lineRule="atLeast"/>
            <w:ind w:left="311"/>
          </w:pPr>
        </w:pPrChange>
      </w:pPr>
      <w:r w:rsidRPr="00221686">
        <w:rPr>
          <w:b/>
          <w:sz w:val="28"/>
          <w:szCs w:val="28"/>
          <w:rPrChange w:id="515" w:author="Windows User" w:date="2021-05-24T22:53:00Z">
            <w:rPr>
              <w:b/>
              <w:sz w:val="21"/>
            </w:rPr>
          </w:rPrChange>
        </w:rPr>
        <w:tab/>
      </w:r>
      <w:r w:rsidR="00202293" w:rsidRPr="00221686">
        <w:rPr>
          <w:color w:val="2E2F33"/>
          <w:spacing w:val="2"/>
          <w:sz w:val="28"/>
          <w:szCs w:val="28"/>
        </w:rPr>
        <w:t>Project </w:t>
      </w:r>
      <w:r w:rsidR="005916FA" w:rsidRPr="00221686">
        <w:rPr>
          <w:sz w:val="28"/>
          <w:szCs w:val="28"/>
          <w:rPrChange w:id="516" w:author="Windows User" w:date="2021-05-24T22:53:00Z">
            <w:rPr/>
          </w:rPrChange>
        </w:rPr>
        <w:fldChar w:fldCharType="begin"/>
      </w:r>
      <w:r w:rsidR="005916FA" w:rsidRPr="00221686">
        <w:rPr>
          <w:sz w:val="28"/>
          <w:szCs w:val="28"/>
          <w:rPrChange w:id="517" w:author="Windows User" w:date="2021-05-24T22:53:00Z">
            <w:rPr/>
          </w:rPrChange>
        </w:rPr>
        <w:instrText>HYPERLINK "https://www.costengineering.eu/cost-estimating-services" \t "_blank"</w:instrText>
      </w:r>
      <w:r w:rsidR="005916FA" w:rsidRPr="00221686">
        <w:rPr>
          <w:sz w:val="28"/>
          <w:szCs w:val="28"/>
          <w:rPrChange w:id="518" w:author="Windows User" w:date="2021-05-24T22:53:00Z">
            <w:rPr/>
          </w:rPrChange>
        </w:rPr>
        <w:fldChar w:fldCharType="separate"/>
      </w:r>
      <w:r w:rsidR="00202293" w:rsidRPr="00221686">
        <w:rPr>
          <w:color w:val="2E2F33"/>
          <w:sz w:val="28"/>
          <w:szCs w:val="28"/>
          <w:rPrChange w:id="519" w:author="Windows User" w:date="2021-05-24T22:53:00Z">
            <w:rPr>
              <w:color w:val="2E2F33"/>
            </w:rPr>
          </w:rPrChange>
        </w:rPr>
        <w:t>cost estimation</w:t>
      </w:r>
      <w:r w:rsidR="005916FA" w:rsidRPr="00221686">
        <w:rPr>
          <w:sz w:val="28"/>
          <w:szCs w:val="28"/>
          <w:rPrChange w:id="520" w:author="Windows User" w:date="2021-05-24T22:53:00Z">
            <w:rPr/>
          </w:rPrChange>
        </w:rPr>
        <w:fldChar w:fldCharType="end"/>
      </w:r>
      <w:r w:rsidR="00202293" w:rsidRPr="00221686">
        <w:rPr>
          <w:color w:val="2E2F33"/>
          <w:spacing w:val="2"/>
          <w:sz w:val="28"/>
          <w:szCs w:val="28"/>
        </w:rPr>
        <w:t> is the process of predicting the quantity, cost, and price of the resources required by the scope of a project. Since cost estimation is about the prediction of costs rather than counting the actual cost, a certain degree of uncertainty is involved.  Given below is the Rough order of magnitude type of cost estimation. For this project no external resources were used.</w:t>
      </w:r>
      <w:r w:rsidR="00202293" w:rsidRPr="004712D6">
        <w:rPr>
          <w:color w:val="2E2F33"/>
          <w:spacing w:val="2"/>
          <w:sz w:val="28"/>
          <w:szCs w:val="28"/>
        </w:rPr>
        <w:t xml:space="preserve"> Rough order of magnitude gives a less accurate cost estimation. Since no extra resources were required, this type of cost estimation is used.</w:t>
      </w:r>
    </w:p>
    <w:p w:rsidR="00390E84" w:rsidRPr="00221686" w:rsidRDefault="00390E84">
      <w:pPr>
        <w:pStyle w:val="BodyText"/>
        <w:spacing w:before="1" w:line="360" w:lineRule="auto"/>
        <w:rPr>
          <w:b/>
          <w:sz w:val="28"/>
          <w:szCs w:val="28"/>
          <w:rPrChange w:id="521" w:author="Windows User" w:date="2021-05-24T22:53:00Z">
            <w:rPr>
              <w:b/>
            </w:rPr>
          </w:rPrChange>
        </w:rPr>
        <w:pPrChange w:id="522" w:author="Windows User" w:date="2021-05-24T22:53:00Z">
          <w:pPr>
            <w:pStyle w:val="BodyText"/>
            <w:spacing w:before="1"/>
          </w:pPr>
        </w:pPrChange>
      </w:pPr>
    </w:p>
    <w:p w:rsidR="0002295D" w:rsidRPr="00221686" w:rsidRDefault="0002295D">
      <w:pPr>
        <w:pStyle w:val="BodyText"/>
        <w:spacing w:before="1" w:line="360" w:lineRule="auto"/>
        <w:rPr>
          <w:b/>
          <w:sz w:val="28"/>
          <w:szCs w:val="28"/>
          <w:rPrChange w:id="523" w:author="Windows User" w:date="2021-05-24T22:53:00Z">
            <w:rPr>
              <w:b/>
            </w:rPr>
          </w:rPrChange>
        </w:rPr>
        <w:pPrChange w:id="524" w:author="Windows User" w:date="2021-05-24T22:53:00Z">
          <w:pPr>
            <w:pStyle w:val="BodyText"/>
            <w:spacing w:before="1"/>
          </w:pPr>
        </w:pPrChange>
      </w:pPr>
    </w:p>
    <w:p w:rsidR="00390E84" w:rsidRPr="00427029" w:rsidRDefault="00202293">
      <w:pPr>
        <w:pStyle w:val="ListParagraph"/>
        <w:numPr>
          <w:ilvl w:val="1"/>
          <w:numId w:val="3"/>
        </w:numPr>
        <w:tabs>
          <w:tab w:val="left" w:pos="1661"/>
        </w:tabs>
        <w:rPr>
          <w:sz w:val="28"/>
        </w:rPr>
      </w:pPr>
      <w:r w:rsidRPr="00427029">
        <w:rPr>
          <w:sz w:val="28"/>
        </w:rPr>
        <w:t>Hardware Cost:</w:t>
      </w: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spacing w:before="8"/>
        <w:rPr>
          <w:sz w:val="15"/>
        </w:rPr>
      </w:pPr>
    </w:p>
    <w:tbl>
      <w:tblPr>
        <w:tblW w:w="0" w:type="auto"/>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Change w:id="525" w:author="Windows User" w:date="2021-05-24T22:53:00Z">
          <w:tblPr>
            <w:tblW w:w="0" w:type="auto"/>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PrChange>
      </w:tblPr>
      <w:tblGrid>
        <w:gridCol w:w="4879"/>
        <w:gridCol w:w="3214"/>
        <w:tblGridChange w:id="526">
          <w:tblGrid>
            <w:gridCol w:w="4782"/>
            <w:gridCol w:w="3150"/>
          </w:tblGrid>
        </w:tblGridChange>
      </w:tblGrid>
      <w:tr w:rsidR="00390E84" w:rsidTr="00221686">
        <w:trPr>
          <w:trHeight w:val="464"/>
          <w:trPrChange w:id="527" w:author="Windows User" w:date="2021-05-24T22:53:00Z">
            <w:trPr>
              <w:trHeight w:val="316"/>
            </w:trPr>
          </w:trPrChange>
        </w:trPr>
        <w:tc>
          <w:tcPr>
            <w:tcW w:w="4879" w:type="dxa"/>
            <w:tcPrChange w:id="528" w:author="Windows User" w:date="2021-05-24T22:53:00Z">
              <w:tcPr>
                <w:tcW w:w="4782" w:type="dxa"/>
              </w:tcPr>
            </w:tcPrChange>
          </w:tcPr>
          <w:p w:rsidR="00390E84" w:rsidRDefault="004C7A2A">
            <w:pPr>
              <w:pStyle w:val="TableParagraph"/>
              <w:spacing w:line="273" w:lineRule="exact"/>
              <w:ind w:left="1496" w:right="1496"/>
              <w:jc w:val="center"/>
              <w:rPr>
                <w:b/>
                <w:sz w:val="24"/>
              </w:rPr>
            </w:pPr>
            <w:r>
              <w:rPr>
                <w:b/>
                <w:sz w:val="24"/>
              </w:rPr>
              <w:t>Hardware</w:t>
            </w:r>
          </w:p>
        </w:tc>
        <w:tc>
          <w:tcPr>
            <w:tcW w:w="3214" w:type="dxa"/>
            <w:tcPrChange w:id="529" w:author="Windows User" w:date="2021-05-24T22:53:00Z">
              <w:tcPr>
                <w:tcW w:w="3150" w:type="dxa"/>
              </w:tcPr>
            </w:tcPrChange>
          </w:tcPr>
          <w:p w:rsidR="00390E84" w:rsidRDefault="004C7A2A">
            <w:pPr>
              <w:pStyle w:val="TableParagraph"/>
              <w:spacing w:line="273" w:lineRule="exact"/>
              <w:ind w:left="987" w:right="984"/>
              <w:jc w:val="center"/>
              <w:rPr>
                <w:b/>
                <w:sz w:val="24"/>
              </w:rPr>
            </w:pPr>
            <w:r>
              <w:rPr>
                <w:b/>
                <w:sz w:val="24"/>
              </w:rPr>
              <w:t>Cost</w:t>
            </w:r>
          </w:p>
        </w:tc>
      </w:tr>
      <w:tr w:rsidR="00390E84" w:rsidTr="00221686">
        <w:trPr>
          <w:trHeight w:val="464"/>
          <w:trPrChange w:id="530" w:author="Windows User" w:date="2021-05-24T22:53:00Z">
            <w:trPr>
              <w:trHeight w:val="316"/>
            </w:trPr>
          </w:trPrChange>
        </w:trPr>
        <w:tc>
          <w:tcPr>
            <w:tcW w:w="4879" w:type="dxa"/>
            <w:tcPrChange w:id="531" w:author="Windows User" w:date="2021-05-24T22:53:00Z">
              <w:tcPr>
                <w:tcW w:w="4782" w:type="dxa"/>
              </w:tcPr>
            </w:tcPrChange>
          </w:tcPr>
          <w:p w:rsidR="00390E84" w:rsidRDefault="004C7A2A">
            <w:pPr>
              <w:pStyle w:val="TableParagraph"/>
              <w:spacing w:line="268" w:lineRule="exact"/>
              <w:ind w:left="1507" w:right="1496"/>
              <w:jc w:val="center"/>
              <w:rPr>
                <w:sz w:val="24"/>
              </w:rPr>
            </w:pPr>
            <w:r>
              <w:rPr>
                <w:sz w:val="24"/>
              </w:rPr>
              <w:t>ComputerSystem</w:t>
            </w:r>
          </w:p>
        </w:tc>
        <w:tc>
          <w:tcPr>
            <w:tcW w:w="3214" w:type="dxa"/>
            <w:tcPrChange w:id="532" w:author="Windows User" w:date="2021-05-24T22:53:00Z">
              <w:tcPr>
                <w:tcW w:w="3150" w:type="dxa"/>
              </w:tcPr>
            </w:tcPrChange>
          </w:tcPr>
          <w:p w:rsidR="00390E84" w:rsidRDefault="004C7A2A">
            <w:pPr>
              <w:pStyle w:val="TableParagraph"/>
              <w:spacing w:line="268" w:lineRule="exact"/>
              <w:ind w:left="992" w:right="984"/>
              <w:jc w:val="center"/>
              <w:rPr>
                <w:sz w:val="24"/>
              </w:rPr>
            </w:pPr>
            <w:r>
              <w:rPr>
                <w:sz w:val="24"/>
              </w:rPr>
              <w:t>Rs.</w:t>
            </w:r>
            <w:r w:rsidR="00FB420D">
              <w:rPr>
                <w:sz w:val="24"/>
              </w:rPr>
              <w:t>25</w:t>
            </w:r>
            <w:r>
              <w:rPr>
                <w:sz w:val="24"/>
              </w:rPr>
              <w:t>000/-</w:t>
            </w:r>
          </w:p>
        </w:tc>
      </w:tr>
      <w:tr w:rsidR="00390E84" w:rsidTr="00221686">
        <w:trPr>
          <w:trHeight w:val="464"/>
          <w:trPrChange w:id="533" w:author="Windows User" w:date="2021-05-24T22:53:00Z">
            <w:trPr>
              <w:trHeight w:val="316"/>
            </w:trPr>
          </w:trPrChange>
        </w:trPr>
        <w:tc>
          <w:tcPr>
            <w:tcW w:w="4879" w:type="dxa"/>
            <w:tcPrChange w:id="534" w:author="Windows User" w:date="2021-05-24T22:53:00Z">
              <w:tcPr>
                <w:tcW w:w="4782" w:type="dxa"/>
              </w:tcPr>
            </w:tcPrChange>
          </w:tcPr>
          <w:p w:rsidR="00390E84" w:rsidRDefault="004C7A2A">
            <w:pPr>
              <w:pStyle w:val="TableParagraph"/>
              <w:spacing w:line="268" w:lineRule="exact"/>
              <w:ind w:left="1499" w:right="1496"/>
              <w:jc w:val="center"/>
              <w:rPr>
                <w:sz w:val="24"/>
              </w:rPr>
            </w:pPr>
            <w:r>
              <w:rPr>
                <w:sz w:val="24"/>
              </w:rPr>
              <w:t>Internet</w:t>
            </w:r>
          </w:p>
        </w:tc>
        <w:tc>
          <w:tcPr>
            <w:tcW w:w="3214" w:type="dxa"/>
            <w:tcPrChange w:id="535" w:author="Windows User" w:date="2021-05-24T22:53:00Z">
              <w:tcPr>
                <w:tcW w:w="3150" w:type="dxa"/>
              </w:tcPr>
            </w:tcPrChange>
          </w:tcPr>
          <w:p w:rsidR="00390E84" w:rsidRDefault="004C7A2A" w:rsidP="00DF0D71">
            <w:pPr>
              <w:pStyle w:val="TableParagraph"/>
              <w:spacing w:line="268" w:lineRule="exact"/>
              <w:ind w:left="987" w:right="984"/>
              <w:jc w:val="center"/>
              <w:rPr>
                <w:sz w:val="24"/>
              </w:rPr>
            </w:pPr>
            <w:r>
              <w:rPr>
                <w:sz w:val="24"/>
              </w:rPr>
              <w:t>Rs.</w:t>
            </w:r>
            <w:r w:rsidR="00DF0D71">
              <w:rPr>
                <w:sz w:val="24"/>
              </w:rPr>
              <w:t>20</w:t>
            </w:r>
            <w:r>
              <w:rPr>
                <w:sz w:val="24"/>
              </w:rPr>
              <w:t>00/-</w:t>
            </w:r>
          </w:p>
        </w:tc>
      </w:tr>
      <w:tr w:rsidR="00390E84" w:rsidTr="00221686">
        <w:trPr>
          <w:trHeight w:val="471"/>
          <w:trPrChange w:id="536" w:author="Windows User" w:date="2021-05-24T22:53:00Z">
            <w:trPr>
              <w:trHeight w:val="321"/>
            </w:trPr>
          </w:trPrChange>
        </w:trPr>
        <w:tc>
          <w:tcPr>
            <w:tcW w:w="4879" w:type="dxa"/>
            <w:tcPrChange w:id="537" w:author="Windows User" w:date="2021-05-24T22:53:00Z">
              <w:tcPr>
                <w:tcW w:w="4782" w:type="dxa"/>
              </w:tcPr>
            </w:tcPrChange>
          </w:tcPr>
          <w:p w:rsidR="00390E84" w:rsidRDefault="004C7A2A">
            <w:pPr>
              <w:pStyle w:val="TableParagraph"/>
              <w:spacing w:line="268" w:lineRule="exact"/>
              <w:ind w:left="1504" w:right="1496"/>
              <w:jc w:val="center"/>
              <w:rPr>
                <w:sz w:val="24"/>
              </w:rPr>
            </w:pPr>
            <w:r>
              <w:rPr>
                <w:sz w:val="24"/>
              </w:rPr>
              <w:t>LightSource</w:t>
            </w:r>
          </w:p>
        </w:tc>
        <w:tc>
          <w:tcPr>
            <w:tcW w:w="3214" w:type="dxa"/>
            <w:tcPrChange w:id="538" w:author="Windows User" w:date="2021-05-24T22:53:00Z">
              <w:tcPr>
                <w:tcW w:w="3150" w:type="dxa"/>
              </w:tcPr>
            </w:tcPrChange>
          </w:tcPr>
          <w:p w:rsidR="00390E84" w:rsidRDefault="004C7A2A">
            <w:pPr>
              <w:pStyle w:val="TableParagraph"/>
              <w:spacing w:line="268" w:lineRule="exact"/>
              <w:ind w:left="992" w:right="984"/>
              <w:jc w:val="center"/>
              <w:rPr>
                <w:sz w:val="24"/>
              </w:rPr>
            </w:pPr>
            <w:r>
              <w:rPr>
                <w:sz w:val="24"/>
              </w:rPr>
              <w:t>Rs.300/-</w:t>
            </w:r>
          </w:p>
        </w:tc>
      </w:tr>
      <w:tr w:rsidR="00390E84" w:rsidTr="00221686">
        <w:trPr>
          <w:trHeight w:val="464"/>
          <w:trPrChange w:id="539" w:author="Windows User" w:date="2021-05-24T22:53:00Z">
            <w:trPr>
              <w:trHeight w:val="316"/>
            </w:trPr>
          </w:trPrChange>
        </w:trPr>
        <w:tc>
          <w:tcPr>
            <w:tcW w:w="4879" w:type="dxa"/>
            <w:tcPrChange w:id="540" w:author="Windows User" w:date="2021-05-24T22:53:00Z">
              <w:tcPr>
                <w:tcW w:w="4782" w:type="dxa"/>
              </w:tcPr>
            </w:tcPrChange>
          </w:tcPr>
          <w:p w:rsidR="00390E84" w:rsidRDefault="004C7A2A">
            <w:pPr>
              <w:pStyle w:val="TableParagraph"/>
              <w:spacing w:line="268" w:lineRule="exact"/>
              <w:ind w:left="1507" w:right="1494"/>
              <w:jc w:val="center"/>
              <w:rPr>
                <w:sz w:val="24"/>
              </w:rPr>
            </w:pPr>
            <w:r>
              <w:rPr>
                <w:sz w:val="24"/>
              </w:rPr>
              <w:t>Total</w:t>
            </w:r>
          </w:p>
        </w:tc>
        <w:tc>
          <w:tcPr>
            <w:tcW w:w="3214" w:type="dxa"/>
            <w:tcPrChange w:id="541" w:author="Windows User" w:date="2021-05-24T22:53:00Z">
              <w:tcPr>
                <w:tcW w:w="3150" w:type="dxa"/>
              </w:tcPr>
            </w:tcPrChange>
          </w:tcPr>
          <w:p w:rsidR="00390E84" w:rsidRDefault="005C6503" w:rsidP="005C6503">
            <w:pPr>
              <w:pStyle w:val="TableParagraph"/>
              <w:spacing w:line="268" w:lineRule="exact"/>
              <w:ind w:left="987" w:right="984"/>
              <w:jc w:val="center"/>
              <w:rPr>
                <w:sz w:val="24"/>
              </w:rPr>
            </w:pPr>
            <w:r>
              <w:rPr>
                <w:sz w:val="24"/>
              </w:rPr>
              <w:t>Rs.</w:t>
            </w:r>
            <w:r w:rsidR="00FB420D">
              <w:rPr>
                <w:sz w:val="24"/>
              </w:rPr>
              <w:t>27</w:t>
            </w:r>
            <w:r>
              <w:rPr>
                <w:sz w:val="24"/>
              </w:rPr>
              <w:t>3</w:t>
            </w:r>
            <w:r w:rsidR="004C7A2A">
              <w:rPr>
                <w:sz w:val="24"/>
              </w:rPr>
              <w:t>00/-</w:t>
            </w:r>
          </w:p>
        </w:tc>
      </w:tr>
    </w:tbl>
    <w:p w:rsidR="00390E84" w:rsidRDefault="00390E84">
      <w:pPr>
        <w:pStyle w:val="BodyText"/>
        <w:rPr>
          <w:sz w:val="26"/>
        </w:rPr>
      </w:pPr>
    </w:p>
    <w:p w:rsidR="00390E84" w:rsidRDefault="00390E84">
      <w:pPr>
        <w:pStyle w:val="BodyText"/>
        <w:spacing w:before="9"/>
        <w:rPr>
          <w:sz w:val="28"/>
        </w:rPr>
      </w:pPr>
    </w:p>
    <w:p w:rsidR="00390E84" w:rsidRDefault="00390E84">
      <w:pPr>
        <w:pStyle w:val="BodyText"/>
        <w:rPr>
          <w:sz w:val="20"/>
        </w:rPr>
      </w:pPr>
    </w:p>
    <w:p w:rsidR="00390E84" w:rsidRDefault="00390E84">
      <w:pPr>
        <w:pStyle w:val="BodyText"/>
        <w:rPr>
          <w:sz w:val="20"/>
        </w:rPr>
      </w:pPr>
    </w:p>
    <w:p w:rsidR="00390E84" w:rsidRDefault="00390E84">
      <w:pPr>
        <w:pStyle w:val="BodyText"/>
        <w:spacing w:before="1"/>
        <w:rPr>
          <w:sz w:val="29"/>
        </w:rPr>
      </w:pPr>
    </w:p>
    <w:p w:rsidR="00DE50AB" w:rsidRDefault="00DE50AB">
      <w:pPr>
        <w:pStyle w:val="Heading1"/>
        <w:ind w:right="1219"/>
        <w:jc w:val="center"/>
      </w:pPr>
    </w:p>
    <w:p w:rsidR="00DE50AB" w:rsidRDefault="00DE50AB">
      <w:pPr>
        <w:pStyle w:val="Heading1"/>
        <w:ind w:right="1219"/>
        <w:jc w:val="center"/>
      </w:pPr>
    </w:p>
    <w:p w:rsidR="00DE50AB" w:rsidRDefault="00DE50AB">
      <w:pPr>
        <w:pStyle w:val="Heading1"/>
        <w:ind w:right="1219"/>
        <w:jc w:val="center"/>
      </w:pPr>
    </w:p>
    <w:p w:rsidR="00DE50AB" w:rsidRDefault="00DE50AB">
      <w:pPr>
        <w:pStyle w:val="Heading1"/>
        <w:ind w:right="1219"/>
        <w:jc w:val="center"/>
      </w:pPr>
    </w:p>
    <w:p w:rsidR="00DE50AB" w:rsidRDefault="00DE50AB">
      <w:pPr>
        <w:pStyle w:val="Heading1"/>
        <w:ind w:right="1219"/>
        <w:jc w:val="center"/>
      </w:pPr>
    </w:p>
    <w:p w:rsidR="00DE50AB" w:rsidRDefault="00DE50AB">
      <w:pPr>
        <w:pStyle w:val="Heading1"/>
        <w:ind w:right="1219"/>
        <w:jc w:val="center"/>
      </w:pPr>
    </w:p>
    <w:p w:rsidR="007558B4" w:rsidRDefault="007558B4" w:rsidP="00427029">
      <w:pPr>
        <w:pStyle w:val="Heading1"/>
        <w:ind w:left="0" w:right="1219"/>
      </w:pPr>
    </w:p>
    <w:p w:rsidR="00390E84" w:rsidRDefault="001E5284">
      <w:pPr>
        <w:pStyle w:val="Heading1"/>
        <w:ind w:right="1219"/>
        <w:jc w:val="center"/>
      </w:pPr>
      <w:r>
        <w:t>Ethics</w:t>
      </w:r>
    </w:p>
    <w:p w:rsidR="00390E84" w:rsidRDefault="00390E84">
      <w:pPr>
        <w:jc w:val="center"/>
        <w:sectPr w:rsidR="00390E84">
          <w:pgSz w:w="11910" w:h="16840"/>
          <w:pgMar w:top="1340" w:right="1300" w:bottom="1260" w:left="1220" w:header="727" w:footer="1069" w:gutter="0"/>
          <w:cols w:space="720"/>
        </w:sectPr>
      </w:pPr>
    </w:p>
    <w:p w:rsidR="003A7DFB" w:rsidRDefault="003A7DFB">
      <w:pPr>
        <w:pStyle w:val="Heading4"/>
        <w:spacing w:before="86"/>
        <w:ind w:left="220" w:firstLine="0"/>
      </w:pPr>
    </w:p>
    <w:p w:rsidR="003A7DFB" w:rsidRDefault="003A7DFB">
      <w:pPr>
        <w:pStyle w:val="Heading4"/>
        <w:spacing w:before="86"/>
        <w:ind w:left="220" w:firstLine="0"/>
      </w:pPr>
    </w:p>
    <w:p w:rsidR="00390E84" w:rsidRDefault="004C7A2A">
      <w:pPr>
        <w:pStyle w:val="Heading4"/>
        <w:spacing w:before="86"/>
        <w:ind w:left="220" w:firstLine="0"/>
      </w:pPr>
      <w:r>
        <w:t>Declaration</w:t>
      </w:r>
      <w:ins w:id="542" w:author="Windows User" w:date="2021-05-24T22:20:00Z">
        <w:r w:rsidR="00A82326">
          <w:t xml:space="preserve"> </w:t>
        </w:r>
      </w:ins>
      <w:r>
        <w:t>of</w:t>
      </w:r>
      <w:ins w:id="543" w:author="Windows User" w:date="2021-05-24T22:20:00Z">
        <w:r w:rsidR="00A82326">
          <w:t xml:space="preserve"> </w:t>
        </w:r>
      </w:ins>
      <w:r>
        <w:t>Ethics</w:t>
      </w:r>
    </w:p>
    <w:p w:rsidR="00390E84" w:rsidRDefault="004C7A2A">
      <w:pPr>
        <w:pStyle w:val="BodyText"/>
        <w:spacing w:before="250"/>
        <w:ind w:left="220"/>
      </w:pPr>
      <w:r>
        <w:t>As</w:t>
      </w:r>
      <w:ins w:id="544" w:author="Windows User" w:date="2021-05-24T22:20:00Z">
        <w:r w:rsidR="00A82326">
          <w:t xml:space="preserve"> </w:t>
        </w:r>
      </w:ins>
      <w:r w:rsidR="00064EB2">
        <w:t>a</w:t>
      </w:r>
      <w:r w:rsidR="006911FF">
        <w:t xml:space="preserve"> Information Technology </w:t>
      </w:r>
      <w:r>
        <w:t>Student,</w:t>
      </w:r>
      <w:ins w:id="545" w:author="Windows User" w:date="2021-05-24T22:20:00Z">
        <w:r w:rsidR="00A82326">
          <w:t xml:space="preserve"> </w:t>
        </w:r>
      </w:ins>
      <w:r>
        <w:t>I</w:t>
      </w:r>
      <w:ins w:id="546" w:author="Windows User" w:date="2021-05-24T22:20:00Z">
        <w:r w:rsidR="00A82326">
          <w:t>,</w:t>
        </w:r>
      </w:ins>
      <w:r>
        <w:t>believe</w:t>
      </w:r>
      <w:ins w:id="547" w:author="Windows User" w:date="2021-05-24T22:20:00Z">
        <w:r w:rsidR="00A82326">
          <w:t xml:space="preserve"> </w:t>
        </w:r>
      </w:ins>
      <w:r>
        <w:t>it</w:t>
      </w:r>
      <w:ins w:id="548" w:author="Windows User" w:date="2021-05-24T22:20:00Z">
        <w:r w:rsidR="00A82326">
          <w:t xml:space="preserve"> </w:t>
        </w:r>
      </w:ins>
      <w:r>
        <w:t>is</w:t>
      </w:r>
      <w:ins w:id="549" w:author="Windows User" w:date="2021-05-24T22:20:00Z">
        <w:r w:rsidR="00A82326">
          <w:t xml:space="preserve"> </w:t>
        </w:r>
      </w:ins>
      <w:r>
        <w:t>Unethical</w:t>
      </w:r>
      <w:ins w:id="550" w:author="Windows User" w:date="2021-05-24T22:20:00Z">
        <w:r w:rsidR="00A82326">
          <w:t xml:space="preserve"> </w:t>
        </w:r>
      </w:ins>
      <w:r>
        <w:t>To,</w:t>
      </w:r>
    </w:p>
    <w:p w:rsidR="00390E84" w:rsidRDefault="00390E84">
      <w:pPr>
        <w:pStyle w:val="BodyText"/>
        <w:spacing w:before="8"/>
        <w:rPr>
          <w:sz w:val="20"/>
        </w:rPr>
      </w:pPr>
    </w:p>
    <w:p w:rsidR="00390E84" w:rsidRDefault="004C7A2A">
      <w:pPr>
        <w:pStyle w:val="ListParagraph"/>
        <w:numPr>
          <w:ilvl w:val="0"/>
          <w:numId w:val="2"/>
        </w:numPr>
        <w:tabs>
          <w:tab w:val="left" w:pos="465"/>
        </w:tabs>
        <w:rPr>
          <w:sz w:val="24"/>
        </w:rPr>
      </w:pPr>
      <w:r>
        <w:rPr>
          <w:sz w:val="24"/>
        </w:rPr>
        <w:t>Make</w:t>
      </w:r>
      <w:ins w:id="551" w:author="Windows User" w:date="2021-05-24T22:20:00Z">
        <w:r w:rsidR="00A82326">
          <w:rPr>
            <w:sz w:val="24"/>
          </w:rPr>
          <w:t xml:space="preserve"> </w:t>
        </w:r>
      </w:ins>
      <w:r>
        <w:rPr>
          <w:sz w:val="24"/>
        </w:rPr>
        <w:t>a</w:t>
      </w:r>
      <w:ins w:id="552" w:author="Windows User" w:date="2021-05-24T22:20:00Z">
        <w:r w:rsidR="00A82326">
          <w:rPr>
            <w:sz w:val="24"/>
          </w:rPr>
          <w:t xml:space="preserve"> </w:t>
        </w:r>
      </w:ins>
      <w:r>
        <w:rPr>
          <w:sz w:val="24"/>
        </w:rPr>
        <w:t>copy</w:t>
      </w:r>
      <w:ins w:id="553" w:author="Windows User" w:date="2021-05-24T22:20:00Z">
        <w:r w:rsidR="00A82326">
          <w:rPr>
            <w:sz w:val="24"/>
          </w:rPr>
          <w:t xml:space="preserve"> </w:t>
        </w:r>
      </w:ins>
      <w:r>
        <w:rPr>
          <w:sz w:val="24"/>
        </w:rPr>
        <w:t>of</w:t>
      </w:r>
      <w:ins w:id="554" w:author="Windows User" w:date="2021-05-24T22:20:00Z">
        <w:r w:rsidR="00A82326">
          <w:rPr>
            <w:sz w:val="24"/>
          </w:rPr>
          <w:t xml:space="preserve"> </w:t>
        </w:r>
      </w:ins>
      <w:r>
        <w:rPr>
          <w:sz w:val="24"/>
        </w:rPr>
        <w:t>software</w:t>
      </w:r>
      <w:ins w:id="555" w:author="Windows User" w:date="2021-05-24T22:20:00Z">
        <w:r w:rsidR="00A82326">
          <w:rPr>
            <w:sz w:val="24"/>
          </w:rPr>
          <w:t xml:space="preserve"> </w:t>
        </w:r>
      </w:ins>
      <w:r>
        <w:rPr>
          <w:sz w:val="24"/>
        </w:rPr>
        <w:t>for</w:t>
      </w:r>
      <w:ins w:id="556" w:author="Windows User" w:date="2021-05-24T22:20:00Z">
        <w:r w:rsidR="00A82326">
          <w:rPr>
            <w:sz w:val="24"/>
          </w:rPr>
          <w:t xml:space="preserve"> </w:t>
        </w:r>
      </w:ins>
      <w:r>
        <w:rPr>
          <w:sz w:val="24"/>
        </w:rPr>
        <w:t>personal</w:t>
      </w:r>
      <w:ins w:id="557" w:author="Windows User" w:date="2021-05-24T22:20:00Z">
        <w:r w:rsidR="00A82326">
          <w:rPr>
            <w:sz w:val="24"/>
          </w:rPr>
          <w:t xml:space="preserve"> </w:t>
        </w:r>
      </w:ins>
      <w:r>
        <w:rPr>
          <w:sz w:val="24"/>
        </w:rPr>
        <w:t>or</w:t>
      </w:r>
      <w:ins w:id="558" w:author="Windows User" w:date="2021-05-24T22:20:00Z">
        <w:r w:rsidR="00A82326">
          <w:rPr>
            <w:sz w:val="24"/>
          </w:rPr>
          <w:t xml:space="preserve"> </w:t>
        </w:r>
      </w:ins>
      <w:r>
        <w:rPr>
          <w:sz w:val="24"/>
        </w:rPr>
        <w:t>commercial</w:t>
      </w:r>
      <w:ins w:id="559" w:author="Windows User" w:date="2021-05-24T22:20:00Z">
        <w:r w:rsidR="00A82326">
          <w:rPr>
            <w:sz w:val="24"/>
          </w:rPr>
          <w:t xml:space="preserve"> </w:t>
        </w:r>
      </w:ins>
      <w:r>
        <w:rPr>
          <w:sz w:val="24"/>
        </w:rPr>
        <w:t>use</w:t>
      </w:r>
    </w:p>
    <w:p w:rsidR="00390E84" w:rsidRDefault="00390E84">
      <w:pPr>
        <w:pStyle w:val="BodyText"/>
        <w:rPr>
          <w:sz w:val="21"/>
        </w:rPr>
      </w:pPr>
    </w:p>
    <w:p w:rsidR="00390E84" w:rsidRDefault="004C7A2A">
      <w:pPr>
        <w:pStyle w:val="ListParagraph"/>
        <w:numPr>
          <w:ilvl w:val="0"/>
          <w:numId w:val="2"/>
        </w:numPr>
        <w:tabs>
          <w:tab w:val="left" w:pos="465"/>
        </w:tabs>
        <w:spacing w:before="1"/>
        <w:rPr>
          <w:sz w:val="24"/>
        </w:rPr>
      </w:pPr>
      <w:r>
        <w:rPr>
          <w:sz w:val="24"/>
        </w:rPr>
        <w:t>Make</w:t>
      </w:r>
      <w:ins w:id="560" w:author="Windows User" w:date="2021-05-24T22:21:00Z">
        <w:r w:rsidR="00A82326">
          <w:rPr>
            <w:sz w:val="24"/>
          </w:rPr>
          <w:t xml:space="preserve"> </w:t>
        </w:r>
      </w:ins>
      <w:r>
        <w:rPr>
          <w:sz w:val="24"/>
        </w:rPr>
        <w:t>a</w:t>
      </w:r>
      <w:ins w:id="561" w:author="Windows User" w:date="2021-05-24T22:21:00Z">
        <w:r w:rsidR="00A82326">
          <w:rPr>
            <w:sz w:val="24"/>
          </w:rPr>
          <w:t xml:space="preserve"> </w:t>
        </w:r>
      </w:ins>
      <w:r>
        <w:rPr>
          <w:sz w:val="24"/>
        </w:rPr>
        <w:t>copy</w:t>
      </w:r>
      <w:ins w:id="562" w:author="Windows User" w:date="2021-05-24T22:21:00Z">
        <w:r w:rsidR="00A82326">
          <w:rPr>
            <w:sz w:val="24"/>
          </w:rPr>
          <w:t xml:space="preserve"> </w:t>
        </w:r>
      </w:ins>
      <w:r>
        <w:rPr>
          <w:sz w:val="24"/>
        </w:rPr>
        <w:t>of</w:t>
      </w:r>
      <w:ins w:id="563" w:author="Windows User" w:date="2021-05-24T22:21:00Z">
        <w:r w:rsidR="00A82326">
          <w:rPr>
            <w:sz w:val="24"/>
          </w:rPr>
          <w:t xml:space="preserve"> </w:t>
        </w:r>
      </w:ins>
      <w:r>
        <w:rPr>
          <w:sz w:val="24"/>
        </w:rPr>
        <w:t>software</w:t>
      </w:r>
      <w:ins w:id="564" w:author="Windows User" w:date="2021-05-24T22:21:00Z">
        <w:r w:rsidR="00A82326">
          <w:rPr>
            <w:sz w:val="24"/>
          </w:rPr>
          <w:t xml:space="preserve"> </w:t>
        </w:r>
      </w:ins>
      <w:r>
        <w:rPr>
          <w:sz w:val="24"/>
        </w:rPr>
        <w:t>for</w:t>
      </w:r>
      <w:ins w:id="565" w:author="Windows User" w:date="2021-05-24T22:21:00Z">
        <w:r w:rsidR="00A82326">
          <w:rPr>
            <w:sz w:val="24"/>
          </w:rPr>
          <w:t xml:space="preserve"> </w:t>
        </w:r>
      </w:ins>
      <w:r>
        <w:rPr>
          <w:sz w:val="24"/>
        </w:rPr>
        <w:t>a</w:t>
      </w:r>
      <w:ins w:id="566" w:author="Windows User" w:date="2021-05-24T22:21:00Z">
        <w:r w:rsidR="00A82326">
          <w:rPr>
            <w:sz w:val="24"/>
          </w:rPr>
          <w:t xml:space="preserve"> </w:t>
        </w:r>
      </w:ins>
      <w:r>
        <w:rPr>
          <w:sz w:val="24"/>
        </w:rPr>
        <w:t>friend</w:t>
      </w:r>
    </w:p>
    <w:p w:rsidR="00390E84" w:rsidRDefault="00390E84">
      <w:pPr>
        <w:pStyle w:val="BodyText"/>
        <w:rPr>
          <w:sz w:val="21"/>
        </w:rPr>
      </w:pPr>
    </w:p>
    <w:p w:rsidR="00390E84" w:rsidRDefault="004C7A2A">
      <w:pPr>
        <w:pStyle w:val="ListParagraph"/>
        <w:numPr>
          <w:ilvl w:val="0"/>
          <w:numId w:val="2"/>
        </w:numPr>
        <w:tabs>
          <w:tab w:val="left" w:pos="465"/>
        </w:tabs>
        <w:spacing w:before="1"/>
        <w:rPr>
          <w:sz w:val="24"/>
        </w:rPr>
      </w:pPr>
      <w:r>
        <w:rPr>
          <w:sz w:val="24"/>
        </w:rPr>
        <w:t>Loan</w:t>
      </w:r>
      <w:ins w:id="567" w:author="Windows User" w:date="2021-05-24T22:21:00Z">
        <w:r w:rsidR="00A82326">
          <w:rPr>
            <w:sz w:val="24"/>
          </w:rPr>
          <w:t xml:space="preserve"> </w:t>
        </w:r>
      </w:ins>
      <w:r>
        <w:rPr>
          <w:sz w:val="24"/>
        </w:rPr>
        <w:t>CDs</w:t>
      </w:r>
      <w:ins w:id="568" w:author="Windows User" w:date="2021-05-24T22:21:00Z">
        <w:r w:rsidR="00A82326">
          <w:rPr>
            <w:sz w:val="24"/>
          </w:rPr>
          <w:t xml:space="preserve"> </w:t>
        </w:r>
      </w:ins>
      <w:r>
        <w:rPr>
          <w:sz w:val="24"/>
        </w:rPr>
        <w:t>of</w:t>
      </w:r>
      <w:ins w:id="569" w:author="Windows User" w:date="2021-05-24T22:21:00Z">
        <w:r w:rsidR="00A82326">
          <w:rPr>
            <w:sz w:val="24"/>
          </w:rPr>
          <w:t xml:space="preserve"> </w:t>
        </w:r>
      </w:ins>
      <w:r>
        <w:rPr>
          <w:sz w:val="24"/>
        </w:rPr>
        <w:t>software</w:t>
      </w:r>
      <w:ins w:id="570" w:author="Windows User" w:date="2021-05-24T22:21:00Z">
        <w:r w:rsidR="00A82326">
          <w:rPr>
            <w:sz w:val="24"/>
          </w:rPr>
          <w:t xml:space="preserve"> </w:t>
        </w:r>
      </w:ins>
      <w:r>
        <w:rPr>
          <w:sz w:val="24"/>
        </w:rPr>
        <w:t>to</w:t>
      </w:r>
      <w:ins w:id="571" w:author="Windows User" w:date="2021-05-24T22:21:00Z">
        <w:r w:rsidR="00A82326">
          <w:rPr>
            <w:sz w:val="24"/>
          </w:rPr>
          <w:t xml:space="preserve"> </w:t>
        </w:r>
      </w:ins>
      <w:r>
        <w:rPr>
          <w:sz w:val="24"/>
        </w:rPr>
        <w:t>friends</w:t>
      </w:r>
    </w:p>
    <w:p w:rsidR="00390E84" w:rsidRDefault="00390E84">
      <w:pPr>
        <w:pStyle w:val="BodyText"/>
        <w:spacing w:before="1"/>
        <w:rPr>
          <w:sz w:val="21"/>
        </w:rPr>
      </w:pPr>
    </w:p>
    <w:p w:rsidR="00390E84" w:rsidRDefault="004C7A2A">
      <w:pPr>
        <w:pStyle w:val="ListParagraph"/>
        <w:numPr>
          <w:ilvl w:val="0"/>
          <w:numId w:val="2"/>
        </w:numPr>
        <w:tabs>
          <w:tab w:val="left" w:pos="465"/>
        </w:tabs>
        <w:rPr>
          <w:sz w:val="24"/>
        </w:rPr>
      </w:pPr>
      <w:r>
        <w:rPr>
          <w:sz w:val="24"/>
        </w:rPr>
        <w:t>Download</w:t>
      </w:r>
      <w:ins w:id="572" w:author="Windows User" w:date="2021-05-24T22:21:00Z">
        <w:r w:rsidR="00A82326">
          <w:rPr>
            <w:sz w:val="24"/>
          </w:rPr>
          <w:t xml:space="preserve"> </w:t>
        </w:r>
      </w:ins>
      <w:r>
        <w:rPr>
          <w:sz w:val="24"/>
        </w:rPr>
        <w:t>pirated</w:t>
      </w:r>
      <w:ins w:id="573" w:author="Windows User" w:date="2021-05-24T22:21:00Z">
        <w:r w:rsidR="00A82326">
          <w:rPr>
            <w:sz w:val="24"/>
          </w:rPr>
          <w:t xml:space="preserve"> </w:t>
        </w:r>
      </w:ins>
      <w:r>
        <w:rPr>
          <w:sz w:val="24"/>
        </w:rPr>
        <w:t>software</w:t>
      </w:r>
      <w:ins w:id="574" w:author="Windows User" w:date="2021-05-24T22:21:00Z">
        <w:r w:rsidR="00A82326">
          <w:rPr>
            <w:sz w:val="24"/>
          </w:rPr>
          <w:t xml:space="preserve"> </w:t>
        </w:r>
      </w:ins>
      <w:r>
        <w:rPr>
          <w:sz w:val="24"/>
        </w:rPr>
        <w:t>from</w:t>
      </w:r>
      <w:ins w:id="575" w:author="Windows User" w:date="2021-05-24T22:21:00Z">
        <w:r w:rsidR="00A82326">
          <w:rPr>
            <w:sz w:val="24"/>
          </w:rPr>
          <w:t xml:space="preserve"> </w:t>
        </w:r>
      </w:ins>
      <w:r>
        <w:rPr>
          <w:sz w:val="24"/>
        </w:rPr>
        <w:t>the</w:t>
      </w:r>
      <w:ins w:id="576" w:author="Windows User" w:date="2021-05-24T22:21:00Z">
        <w:r w:rsidR="00A82326">
          <w:rPr>
            <w:sz w:val="24"/>
          </w:rPr>
          <w:t xml:space="preserve"> </w:t>
        </w:r>
      </w:ins>
      <w:r>
        <w:rPr>
          <w:sz w:val="24"/>
        </w:rPr>
        <w:t>internet</w:t>
      </w:r>
    </w:p>
    <w:p w:rsidR="00390E84" w:rsidRDefault="00390E84">
      <w:pPr>
        <w:pStyle w:val="BodyText"/>
        <w:spacing w:before="1"/>
        <w:rPr>
          <w:sz w:val="21"/>
        </w:rPr>
      </w:pPr>
    </w:p>
    <w:p w:rsidR="00390E84" w:rsidRDefault="004C7A2A">
      <w:pPr>
        <w:pStyle w:val="ListParagraph"/>
        <w:numPr>
          <w:ilvl w:val="0"/>
          <w:numId w:val="2"/>
        </w:numPr>
        <w:tabs>
          <w:tab w:val="left" w:pos="465"/>
        </w:tabs>
        <w:rPr>
          <w:sz w:val="24"/>
        </w:rPr>
      </w:pPr>
      <w:r>
        <w:rPr>
          <w:sz w:val="24"/>
        </w:rPr>
        <w:t>Distribute</w:t>
      </w:r>
      <w:ins w:id="577" w:author="Windows User" w:date="2021-05-24T22:21:00Z">
        <w:r w:rsidR="00A82326">
          <w:rPr>
            <w:sz w:val="24"/>
          </w:rPr>
          <w:t xml:space="preserve"> </w:t>
        </w:r>
      </w:ins>
      <w:r>
        <w:rPr>
          <w:sz w:val="24"/>
        </w:rPr>
        <w:t>pirated</w:t>
      </w:r>
      <w:ins w:id="578" w:author="Windows User" w:date="2021-05-24T22:21:00Z">
        <w:r w:rsidR="00A82326">
          <w:rPr>
            <w:sz w:val="24"/>
          </w:rPr>
          <w:t xml:space="preserve"> </w:t>
        </w:r>
      </w:ins>
      <w:r>
        <w:rPr>
          <w:sz w:val="24"/>
        </w:rPr>
        <w:t>software</w:t>
      </w:r>
      <w:ins w:id="579" w:author="Windows User" w:date="2021-05-24T22:21:00Z">
        <w:r w:rsidR="00A82326">
          <w:rPr>
            <w:sz w:val="24"/>
          </w:rPr>
          <w:t xml:space="preserve"> </w:t>
        </w:r>
      </w:ins>
      <w:r>
        <w:rPr>
          <w:sz w:val="24"/>
        </w:rPr>
        <w:t>from</w:t>
      </w:r>
      <w:ins w:id="580" w:author="Windows User" w:date="2021-05-24T22:21:00Z">
        <w:r w:rsidR="00A82326">
          <w:rPr>
            <w:sz w:val="24"/>
          </w:rPr>
          <w:t xml:space="preserve"> </w:t>
        </w:r>
      </w:ins>
      <w:r>
        <w:rPr>
          <w:sz w:val="24"/>
        </w:rPr>
        <w:t>the</w:t>
      </w:r>
      <w:ins w:id="581" w:author="Windows User" w:date="2021-05-24T22:21:00Z">
        <w:r w:rsidR="00A82326">
          <w:rPr>
            <w:sz w:val="24"/>
          </w:rPr>
          <w:t xml:space="preserve"> </w:t>
        </w:r>
      </w:ins>
      <w:r>
        <w:rPr>
          <w:sz w:val="24"/>
        </w:rPr>
        <w:t>internet</w:t>
      </w:r>
    </w:p>
    <w:p w:rsidR="00390E84" w:rsidRDefault="00390E84">
      <w:pPr>
        <w:pStyle w:val="BodyText"/>
        <w:spacing w:before="7"/>
        <w:rPr>
          <w:sz w:val="20"/>
        </w:rPr>
      </w:pPr>
    </w:p>
    <w:p w:rsidR="00390E84" w:rsidRDefault="004C7A2A">
      <w:pPr>
        <w:pStyle w:val="ListParagraph"/>
        <w:numPr>
          <w:ilvl w:val="0"/>
          <w:numId w:val="2"/>
        </w:numPr>
        <w:tabs>
          <w:tab w:val="left" w:pos="465"/>
        </w:tabs>
        <w:spacing w:before="1"/>
        <w:rPr>
          <w:sz w:val="24"/>
        </w:rPr>
      </w:pPr>
      <w:r>
        <w:rPr>
          <w:sz w:val="24"/>
        </w:rPr>
        <w:t>Buy</w:t>
      </w:r>
      <w:ins w:id="582" w:author="Windows User" w:date="2021-05-24T22:21:00Z">
        <w:r w:rsidR="00A82326">
          <w:rPr>
            <w:sz w:val="24"/>
          </w:rPr>
          <w:t xml:space="preserve"> </w:t>
        </w:r>
      </w:ins>
      <w:r>
        <w:rPr>
          <w:sz w:val="24"/>
        </w:rPr>
        <w:t>s</w:t>
      </w:r>
      <w:r w:rsidR="00064EB2">
        <w:rPr>
          <w:sz w:val="24"/>
        </w:rPr>
        <w:t>oft</w:t>
      </w:r>
      <w:r>
        <w:rPr>
          <w:sz w:val="24"/>
        </w:rPr>
        <w:t>ware</w:t>
      </w:r>
      <w:ins w:id="583" w:author="Windows User" w:date="2021-05-24T22:21:00Z">
        <w:r w:rsidR="00A82326">
          <w:rPr>
            <w:sz w:val="24"/>
          </w:rPr>
          <w:t xml:space="preserve"> </w:t>
        </w:r>
      </w:ins>
      <w:r>
        <w:rPr>
          <w:sz w:val="24"/>
        </w:rPr>
        <w:t>with</w:t>
      </w:r>
      <w:ins w:id="584" w:author="Windows User" w:date="2021-05-24T22:21:00Z">
        <w:r w:rsidR="00A82326">
          <w:rPr>
            <w:sz w:val="24"/>
          </w:rPr>
          <w:t xml:space="preserve"> </w:t>
        </w:r>
      </w:ins>
      <w:r>
        <w:rPr>
          <w:sz w:val="24"/>
        </w:rPr>
        <w:t>a</w:t>
      </w:r>
      <w:ins w:id="585" w:author="Windows User" w:date="2021-05-24T22:22:00Z">
        <w:r w:rsidR="00A82326">
          <w:rPr>
            <w:sz w:val="24"/>
          </w:rPr>
          <w:t xml:space="preserve"> </w:t>
        </w:r>
      </w:ins>
      <w:r>
        <w:rPr>
          <w:sz w:val="24"/>
        </w:rPr>
        <w:t>single</w:t>
      </w:r>
      <w:ins w:id="586" w:author="Windows User" w:date="2021-05-24T22:22:00Z">
        <w:r w:rsidR="00A82326">
          <w:rPr>
            <w:sz w:val="24"/>
          </w:rPr>
          <w:t xml:space="preserve"> </w:t>
        </w:r>
      </w:ins>
      <w:r>
        <w:rPr>
          <w:sz w:val="24"/>
        </w:rPr>
        <w:t>user</w:t>
      </w:r>
      <w:ins w:id="587" w:author="Windows User" w:date="2021-05-24T22:22:00Z">
        <w:r w:rsidR="00A82326">
          <w:rPr>
            <w:sz w:val="24"/>
          </w:rPr>
          <w:t xml:space="preserve"> </w:t>
        </w:r>
      </w:ins>
      <w:r>
        <w:rPr>
          <w:sz w:val="24"/>
        </w:rPr>
        <w:t>license</w:t>
      </w:r>
      <w:ins w:id="588" w:author="Windows User" w:date="2021-05-24T22:22:00Z">
        <w:r w:rsidR="00A82326">
          <w:rPr>
            <w:sz w:val="24"/>
          </w:rPr>
          <w:t xml:space="preserve"> </w:t>
        </w:r>
      </w:ins>
      <w:r>
        <w:rPr>
          <w:sz w:val="24"/>
        </w:rPr>
        <w:t>and</w:t>
      </w:r>
      <w:ins w:id="589" w:author="Windows User" w:date="2021-05-24T22:22:00Z">
        <w:r w:rsidR="00A82326">
          <w:rPr>
            <w:sz w:val="24"/>
          </w:rPr>
          <w:t xml:space="preserve"> </w:t>
        </w:r>
      </w:ins>
      <w:r>
        <w:rPr>
          <w:sz w:val="24"/>
        </w:rPr>
        <w:t>then</w:t>
      </w:r>
      <w:ins w:id="590" w:author="Windows User" w:date="2021-05-24T22:22:00Z">
        <w:r w:rsidR="00A82326">
          <w:rPr>
            <w:sz w:val="24"/>
          </w:rPr>
          <w:t xml:space="preserve"> </w:t>
        </w:r>
      </w:ins>
      <w:r>
        <w:rPr>
          <w:sz w:val="24"/>
        </w:rPr>
        <w:t>install</w:t>
      </w:r>
      <w:ins w:id="591" w:author="Windows User" w:date="2021-05-24T22:22:00Z">
        <w:r w:rsidR="00A82326">
          <w:rPr>
            <w:sz w:val="24"/>
          </w:rPr>
          <w:t xml:space="preserve"> </w:t>
        </w:r>
      </w:ins>
      <w:r>
        <w:rPr>
          <w:sz w:val="24"/>
        </w:rPr>
        <w:t>it</w:t>
      </w:r>
      <w:ins w:id="592" w:author="Windows User" w:date="2021-05-24T22:22:00Z">
        <w:r w:rsidR="00A82326">
          <w:rPr>
            <w:sz w:val="24"/>
          </w:rPr>
          <w:t xml:space="preserve"> </w:t>
        </w:r>
      </w:ins>
      <w:r>
        <w:rPr>
          <w:sz w:val="24"/>
        </w:rPr>
        <w:t>on</w:t>
      </w:r>
      <w:ins w:id="593" w:author="Windows User" w:date="2021-05-24T22:22:00Z">
        <w:r w:rsidR="00A82326">
          <w:rPr>
            <w:sz w:val="24"/>
          </w:rPr>
          <w:t xml:space="preserve"> </w:t>
        </w:r>
      </w:ins>
      <w:r>
        <w:rPr>
          <w:sz w:val="24"/>
        </w:rPr>
        <w:t>multiple</w:t>
      </w:r>
      <w:ins w:id="594" w:author="Windows User" w:date="2021-05-24T22:22:00Z">
        <w:r w:rsidR="00A82326">
          <w:rPr>
            <w:sz w:val="24"/>
          </w:rPr>
          <w:t xml:space="preserve"> </w:t>
        </w:r>
      </w:ins>
      <w:r>
        <w:rPr>
          <w:sz w:val="24"/>
        </w:rPr>
        <w:t>Computers</w:t>
      </w:r>
    </w:p>
    <w:p w:rsidR="00390E84" w:rsidRDefault="00390E84">
      <w:pPr>
        <w:pStyle w:val="BodyText"/>
        <w:spacing w:before="1"/>
        <w:rPr>
          <w:sz w:val="21"/>
        </w:rPr>
      </w:pPr>
    </w:p>
    <w:p w:rsidR="00390E84" w:rsidRDefault="004C7A2A">
      <w:pPr>
        <w:pStyle w:val="ListParagraph"/>
        <w:numPr>
          <w:ilvl w:val="0"/>
          <w:numId w:val="2"/>
        </w:numPr>
        <w:tabs>
          <w:tab w:val="left" w:pos="465"/>
        </w:tabs>
        <w:rPr>
          <w:sz w:val="24"/>
        </w:rPr>
      </w:pPr>
      <w:r>
        <w:rPr>
          <w:sz w:val="24"/>
        </w:rPr>
        <w:t>Share</w:t>
      </w:r>
      <w:ins w:id="595" w:author="Windows User" w:date="2021-05-24T22:22:00Z">
        <w:r w:rsidR="00A82326">
          <w:rPr>
            <w:sz w:val="24"/>
          </w:rPr>
          <w:t xml:space="preserve"> </w:t>
        </w:r>
      </w:ins>
      <w:r>
        <w:rPr>
          <w:sz w:val="24"/>
        </w:rPr>
        <w:t>a</w:t>
      </w:r>
      <w:ins w:id="596" w:author="Windows User" w:date="2021-05-24T22:22:00Z">
        <w:r w:rsidR="00A82326">
          <w:rPr>
            <w:sz w:val="24"/>
          </w:rPr>
          <w:t xml:space="preserve"> </w:t>
        </w:r>
      </w:ins>
      <w:r>
        <w:rPr>
          <w:sz w:val="24"/>
        </w:rPr>
        <w:t>pirated</w:t>
      </w:r>
      <w:ins w:id="597" w:author="Windows User" w:date="2021-05-24T22:22:00Z">
        <w:r w:rsidR="00A82326">
          <w:rPr>
            <w:sz w:val="24"/>
          </w:rPr>
          <w:t xml:space="preserve"> </w:t>
        </w:r>
      </w:ins>
      <w:r>
        <w:rPr>
          <w:sz w:val="24"/>
        </w:rPr>
        <w:t>copy</w:t>
      </w:r>
      <w:ins w:id="598" w:author="Windows User" w:date="2021-05-24T22:22:00Z">
        <w:r w:rsidR="00A82326">
          <w:rPr>
            <w:sz w:val="24"/>
          </w:rPr>
          <w:t xml:space="preserve"> </w:t>
        </w:r>
      </w:ins>
      <w:r>
        <w:rPr>
          <w:sz w:val="24"/>
        </w:rPr>
        <w:t>of</w:t>
      </w:r>
      <w:ins w:id="599" w:author="Windows User" w:date="2021-05-24T22:22:00Z">
        <w:r w:rsidR="00A82326">
          <w:rPr>
            <w:sz w:val="24"/>
          </w:rPr>
          <w:t xml:space="preserve"> </w:t>
        </w:r>
      </w:ins>
      <w:r>
        <w:rPr>
          <w:sz w:val="24"/>
        </w:rPr>
        <w:t>software</w:t>
      </w:r>
    </w:p>
    <w:p w:rsidR="00390E84" w:rsidRDefault="00390E84">
      <w:pPr>
        <w:pStyle w:val="BodyText"/>
        <w:spacing w:before="1"/>
        <w:rPr>
          <w:sz w:val="21"/>
        </w:rPr>
      </w:pPr>
    </w:p>
    <w:p w:rsidR="00390E84" w:rsidRDefault="004C7A2A">
      <w:pPr>
        <w:pStyle w:val="ListParagraph"/>
        <w:numPr>
          <w:ilvl w:val="0"/>
          <w:numId w:val="2"/>
        </w:numPr>
        <w:tabs>
          <w:tab w:val="left" w:pos="465"/>
        </w:tabs>
        <w:rPr>
          <w:sz w:val="24"/>
        </w:rPr>
      </w:pPr>
      <w:r>
        <w:rPr>
          <w:sz w:val="24"/>
        </w:rPr>
        <w:t>Install</w:t>
      </w:r>
      <w:ins w:id="600" w:author="Windows User" w:date="2021-05-24T22:22:00Z">
        <w:r w:rsidR="00A82326">
          <w:rPr>
            <w:sz w:val="24"/>
          </w:rPr>
          <w:t xml:space="preserve"> </w:t>
        </w:r>
      </w:ins>
      <w:r>
        <w:rPr>
          <w:sz w:val="24"/>
        </w:rPr>
        <w:t>a</w:t>
      </w:r>
      <w:ins w:id="601" w:author="Windows User" w:date="2021-05-24T22:22:00Z">
        <w:r w:rsidR="00A82326">
          <w:rPr>
            <w:sz w:val="24"/>
          </w:rPr>
          <w:t xml:space="preserve"> </w:t>
        </w:r>
      </w:ins>
      <w:r>
        <w:rPr>
          <w:sz w:val="24"/>
        </w:rPr>
        <w:t>pirated</w:t>
      </w:r>
      <w:ins w:id="602" w:author="Windows User" w:date="2021-05-24T22:22:00Z">
        <w:r w:rsidR="00A82326">
          <w:rPr>
            <w:sz w:val="24"/>
          </w:rPr>
          <w:t xml:space="preserve"> </w:t>
        </w:r>
      </w:ins>
      <w:r>
        <w:rPr>
          <w:sz w:val="24"/>
        </w:rPr>
        <w:t>copy</w:t>
      </w:r>
      <w:ins w:id="603" w:author="Windows User" w:date="2021-05-24T22:22:00Z">
        <w:r w:rsidR="00A82326">
          <w:rPr>
            <w:sz w:val="24"/>
          </w:rPr>
          <w:t xml:space="preserve"> </w:t>
        </w:r>
      </w:ins>
      <w:r>
        <w:rPr>
          <w:sz w:val="24"/>
        </w:rPr>
        <w:t>of</w:t>
      </w:r>
      <w:ins w:id="604" w:author="Windows User" w:date="2021-05-24T22:22:00Z">
        <w:r w:rsidR="00A82326">
          <w:rPr>
            <w:sz w:val="24"/>
          </w:rPr>
          <w:t xml:space="preserve"> </w:t>
        </w:r>
      </w:ins>
      <w:r>
        <w:rPr>
          <w:sz w:val="24"/>
        </w:rPr>
        <w:t>software</w:t>
      </w: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90E84" w:rsidRDefault="00390E84">
      <w:pPr>
        <w:pStyle w:val="BodyText"/>
        <w:rPr>
          <w:sz w:val="20"/>
        </w:rPr>
      </w:pPr>
    </w:p>
    <w:p w:rsidR="003A7DFB" w:rsidRDefault="003A7DFB">
      <w:pPr>
        <w:pStyle w:val="Heading1"/>
        <w:spacing w:before="226"/>
        <w:ind w:right="1219"/>
        <w:jc w:val="center"/>
      </w:pPr>
    </w:p>
    <w:p w:rsidR="003A7DFB" w:rsidRDefault="003A7DFB">
      <w:pPr>
        <w:pStyle w:val="Heading1"/>
        <w:spacing w:before="226"/>
        <w:ind w:right="1219"/>
        <w:jc w:val="center"/>
      </w:pPr>
    </w:p>
    <w:p w:rsidR="003A7DFB" w:rsidRDefault="003A7DFB">
      <w:pPr>
        <w:pStyle w:val="Heading1"/>
        <w:spacing w:before="226"/>
        <w:ind w:right="1219"/>
        <w:jc w:val="center"/>
      </w:pPr>
    </w:p>
    <w:p w:rsidR="003A7DFB" w:rsidRDefault="003A7DFB">
      <w:pPr>
        <w:pStyle w:val="Heading1"/>
        <w:spacing w:before="226"/>
        <w:ind w:right="1219"/>
        <w:jc w:val="center"/>
      </w:pPr>
    </w:p>
    <w:p w:rsidR="003A7DFB" w:rsidRDefault="003A7DFB">
      <w:pPr>
        <w:pStyle w:val="Heading1"/>
        <w:spacing w:before="226"/>
        <w:ind w:right="1219"/>
        <w:jc w:val="center"/>
      </w:pPr>
    </w:p>
    <w:p w:rsidR="00390E84" w:rsidRDefault="004C7A2A">
      <w:pPr>
        <w:pStyle w:val="Heading1"/>
        <w:spacing w:before="226"/>
        <w:ind w:right="1219"/>
        <w:jc w:val="center"/>
      </w:pPr>
      <w:r>
        <w:t>References</w:t>
      </w:r>
    </w:p>
    <w:p w:rsidR="00390E84" w:rsidRDefault="00390E84" w:rsidP="00B16D00">
      <w:pPr>
        <w:sectPr w:rsidR="00390E84">
          <w:pgSz w:w="11910" w:h="16840"/>
          <w:pgMar w:top="1340" w:right="1300" w:bottom="1260" w:left="1220" w:header="727" w:footer="1069" w:gutter="0"/>
          <w:cols w:space="720"/>
        </w:sectPr>
      </w:pPr>
    </w:p>
    <w:p w:rsidR="000D038C" w:rsidRPr="00427029" w:rsidRDefault="00202293">
      <w:pPr>
        <w:pStyle w:val="ListParagraph"/>
        <w:numPr>
          <w:ilvl w:val="0"/>
          <w:numId w:val="1"/>
        </w:numPr>
        <w:tabs>
          <w:tab w:val="left" w:pos="585"/>
        </w:tabs>
        <w:spacing w:before="211" w:line="360" w:lineRule="auto"/>
        <w:ind w:right="163"/>
        <w:rPr>
          <w:i/>
          <w:sz w:val="32"/>
        </w:rPr>
        <w:pPrChange w:id="605" w:author="Windows User" w:date="2021-05-24T22:53:00Z">
          <w:pPr>
            <w:pStyle w:val="ListParagraph"/>
            <w:numPr>
              <w:numId w:val="1"/>
            </w:numPr>
            <w:tabs>
              <w:tab w:val="left" w:pos="585"/>
            </w:tabs>
            <w:spacing w:before="211" w:line="271" w:lineRule="auto"/>
            <w:ind w:left="993" w:right="163" w:hanging="408"/>
          </w:pPr>
        </w:pPrChange>
      </w:pPr>
      <w:r w:rsidRPr="00427029">
        <w:rPr>
          <w:sz w:val="28"/>
        </w:rPr>
        <w:lastRenderedPageBreak/>
        <w:t>T. Dasgupta &amp; A. Basu, “A Speech Enabled Indian Language Text to Braille Transliteration System</w:t>
      </w:r>
      <w:r w:rsidRPr="00427029">
        <w:rPr>
          <w:i/>
          <w:sz w:val="28"/>
        </w:rPr>
        <w:t>”, In Information And Communication Technologies &amp; Development (ICTD), 2009 International Conference On, Pages 201211. IEEE, 2009.</w:t>
      </w:r>
    </w:p>
    <w:p w:rsidR="000D038C" w:rsidRPr="00427029" w:rsidRDefault="00202293">
      <w:pPr>
        <w:pStyle w:val="ListParagraph"/>
        <w:numPr>
          <w:ilvl w:val="0"/>
          <w:numId w:val="1"/>
        </w:numPr>
        <w:tabs>
          <w:tab w:val="left" w:pos="585"/>
        </w:tabs>
        <w:spacing w:before="211" w:line="360" w:lineRule="auto"/>
        <w:ind w:right="163"/>
        <w:rPr>
          <w:i/>
          <w:sz w:val="32"/>
        </w:rPr>
        <w:pPrChange w:id="606" w:author="Windows User" w:date="2021-05-24T22:53:00Z">
          <w:pPr>
            <w:pStyle w:val="ListParagraph"/>
            <w:numPr>
              <w:numId w:val="1"/>
            </w:numPr>
            <w:tabs>
              <w:tab w:val="left" w:pos="585"/>
            </w:tabs>
            <w:spacing w:before="211" w:line="271" w:lineRule="auto"/>
            <w:ind w:left="993" w:right="163" w:hanging="408"/>
          </w:pPr>
        </w:pPrChange>
      </w:pPr>
      <w:r w:rsidRPr="00427029">
        <w:rPr>
          <w:sz w:val="28"/>
        </w:rPr>
        <w:t xml:space="preserve">Amritha Suresh, Binny Paulose, Reshma Jagan and Joby George, "Voice Based Email for Blind". </w:t>
      </w:r>
      <w:r w:rsidRPr="00427029">
        <w:rPr>
          <w:i/>
          <w:sz w:val="28"/>
        </w:rPr>
        <w:t>International Journal of Scientific Research in Science, Engineering and Technology (IJSRSET ) - Volume 2, Issue 3, 2016, pp. 93-97.</w:t>
      </w:r>
    </w:p>
    <w:p w:rsidR="000D038C" w:rsidRPr="00427029" w:rsidRDefault="00202293">
      <w:pPr>
        <w:pStyle w:val="ListParagraph"/>
        <w:numPr>
          <w:ilvl w:val="0"/>
          <w:numId w:val="1"/>
        </w:numPr>
        <w:tabs>
          <w:tab w:val="left" w:pos="585"/>
        </w:tabs>
        <w:spacing w:before="211" w:line="360" w:lineRule="auto"/>
        <w:ind w:right="163"/>
        <w:rPr>
          <w:i/>
          <w:sz w:val="32"/>
        </w:rPr>
        <w:pPrChange w:id="607" w:author="Windows User" w:date="2021-05-24T22:53:00Z">
          <w:pPr>
            <w:pStyle w:val="ListParagraph"/>
            <w:numPr>
              <w:numId w:val="1"/>
            </w:numPr>
            <w:tabs>
              <w:tab w:val="left" w:pos="585"/>
            </w:tabs>
            <w:spacing w:before="211" w:line="271" w:lineRule="auto"/>
            <w:ind w:left="993" w:right="163" w:hanging="408"/>
          </w:pPr>
        </w:pPrChange>
      </w:pPr>
      <w:r w:rsidRPr="00427029">
        <w:rPr>
          <w:sz w:val="28"/>
        </w:rPr>
        <w:t xml:space="preserve">Pranjal Ingle, HarshadaKanade and Arti Lanke, "Voice Based email System for Blinds". </w:t>
      </w:r>
      <w:r w:rsidRPr="00427029">
        <w:rPr>
          <w:i/>
          <w:sz w:val="28"/>
        </w:rPr>
        <w:t>International Journal of Research Studies in Computer Science and Engineering (IJRSCSE)- Volume 3, Issue 1, 2016, pp. 25-30.</w:t>
      </w:r>
    </w:p>
    <w:p w:rsidR="00D022DB" w:rsidRPr="00427029" w:rsidRDefault="00432CF5">
      <w:pPr>
        <w:pStyle w:val="ListParagraph"/>
        <w:numPr>
          <w:ilvl w:val="0"/>
          <w:numId w:val="1"/>
        </w:numPr>
        <w:tabs>
          <w:tab w:val="left" w:pos="585"/>
        </w:tabs>
        <w:spacing w:before="211" w:line="360" w:lineRule="auto"/>
        <w:ind w:right="163"/>
        <w:rPr>
          <w:i/>
          <w:sz w:val="28"/>
        </w:rPr>
        <w:pPrChange w:id="608" w:author="Windows User" w:date="2021-05-24T22:53:00Z">
          <w:pPr>
            <w:pStyle w:val="ListParagraph"/>
            <w:numPr>
              <w:numId w:val="1"/>
            </w:numPr>
            <w:tabs>
              <w:tab w:val="left" w:pos="585"/>
            </w:tabs>
            <w:spacing w:before="211" w:line="271" w:lineRule="auto"/>
            <w:ind w:left="993" w:right="163" w:hanging="408"/>
          </w:pPr>
        </w:pPrChange>
      </w:pPr>
      <w:r w:rsidRPr="00427029">
        <w:rPr>
          <w:sz w:val="28"/>
        </w:rPr>
        <w:t xml:space="preserve">M. N. Kumar, P. C. L. Chandar, A. V. Prasad and K. Sumangali, "Android based educational Chatbot for visually impaired people," 2016 </w:t>
      </w:r>
      <w:r w:rsidRPr="00427029">
        <w:rPr>
          <w:i/>
          <w:sz w:val="28"/>
        </w:rPr>
        <w:t>IEEE International Conference on Computational Intelligence and Computing Research (ICCIC), 2016, pp. 1-4, doi: 10.1109/ICCIC.2016.7919664.</w:t>
      </w:r>
    </w:p>
    <w:p w:rsidR="00C740FE" w:rsidRPr="00427029" w:rsidRDefault="00C740FE" w:rsidP="006911FF">
      <w:pPr>
        <w:pStyle w:val="ListParagraph"/>
        <w:tabs>
          <w:tab w:val="left" w:pos="585"/>
        </w:tabs>
        <w:spacing w:before="211" w:line="271" w:lineRule="auto"/>
        <w:ind w:left="993" w:right="163" w:firstLine="0"/>
        <w:rPr>
          <w:sz w:val="28"/>
        </w:rPr>
      </w:pPr>
    </w:p>
    <w:p w:rsidR="00A534DC" w:rsidRPr="00427029" w:rsidRDefault="00A534DC">
      <w:pPr>
        <w:pStyle w:val="ListParagraph"/>
        <w:tabs>
          <w:tab w:val="left" w:pos="585"/>
        </w:tabs>
        <w:spacing w:before="212" w:line="273" w:lineRule="auto"/>
        <w:ind w:left="993" w:right="149" w:firstLine="0"/>
        <w:rPr>
          <w:sz w:val="28"/>
        </w:rPr>
      </w:pPr>
    </w:p>
    <w:p w:rsidR="00B76939" w:rsidRDefault="00B76939" w:rsidP="00B76939">
      <w:pPr>
        <w:pStyle w:val="ListParagraph"/>
        <w:tabs>
          <w:tab w:val="left" w:pos="585"/>
        </w:tabs>
        <w:spacing w:before="212" w:line="273" w:lineRule="auto"/>
        <w:ind w:left="993" w:right="149" w:firstLine="0"/>
        <w:rPr>
          <w:sz w:val="24"/>
        </w:rPr>
      </w:pPr>
    </w:p>
    <w:sectPr w:rsidR="00B76939" w:rsidSect="00390E84">
      <w:pgSz w:w="11910" w:h="16840"/>
      <w:pgMar w:top="1340" w:right="1300" w:bottom="1260" w:left="1220" w:header="727" w:footer="1069"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03AF7D" w15:done="0"/>
  <w15:commentEx w15:paraId="3F1CD3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664CB" w16cex:dateUtc="2021-05-24T12:15:00Z"/>
  <w16cex:commentExtensible w16cex:durableId="24566409" w16cex:dateUtc="2021-05-24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03AF7D" w16cid:durableId="245664CB"/>
  <w16cid:commentId w16cid:paraId="3F1CD3EE" w16cid:durableId="245664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956" w:rsidRDefault="001A2956" w:rsidP="00390E84">
      <w:r>
        <w:separator/>
      </w:r>
    </w:p>
  </w:endnote>
  <w:endnote w:type="continuationSeparator" w:id="0">
    <w:p w:rsidR="001A2956" w:rsidRDefault="001A2956" w:rsidP="00390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2D6" w:rsidRDefault="0083780C">
    <w:pPr>
      <w:pStyle w:val="BodyText"/>
      <w:spacing w:line="14" w:lineRule="auto"/>
      <w:rPr>
        <w:sz w:val="20"/>
      </w:rPr>
    </w:pPr>
    <w:r>
      <w:rPr>
        <w:noProof/>
        <w:lang w:val="en-GB" w:eastAsia="en-GB"/>
      </w:rPr>
      <mc:AlternateContent>
        <mc:Choice Requires="wps">
          <w:drawing>
            <wp:anchor distT="0" distB="0" distL="114300" distR="114300" simplePos="0" relativeHeight="486927872" behindDoc="1" locked="0" layoutInCell="1" allowOverlap="1">
              <wp:simplePos x="0" y="0"/>
              <wp:positionH relativeFrom="page">
                <wp:posOffset>6514465</wp:posOffset>
              </wp:positionH>
              <wp:positionV relativeFrom="page">
                <wp:posOffset>9909810</wp:posOffset>
              </wp:positionV>
              <wp:extent cx="177800" cy="165735"/>
              <wp:effectExtent l="0" t="3810" r="3810" b="1905"/>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2D6" w:rsidRDefault="004712D6">
                          <w:pPr>
                            <w:spacing w:line="245" w:lineRule="exact"/>
                            <w:ind w:left="60"/>
                            <w:rPr>
                              <w:rFonts w:ascii="Calibri"/>
                            </w:rPr>
                          </w:pPr>
                          <w:r>
                            <w:fldChar w:fldCharType="begin"/>
                          </w:r>
                          <w:r>
                            <w:rPr>
                              <w:rFonts w:ascii="Calibri"/>
                            </w:rPr>
                            <w:instrText xml:space="preserve"> PAGE  \* roman </w:instrText>
                          </w:r>
                          <w:r>
                            <w:fldChar w:fldCharType="separate"/>
                          </w:r>
                          <w:r w:rsidR="0083780C">
                            <w:rPr>
                              <w:rFonts w:ascii="Calibri"/>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12.95pt;margin-top:780.3pt;width:14pt;height:13.05pt;z-index:-163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RprQIAAKk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" filled="f" stroked="f">
              <v:textbox inset="0,0,0,0">
                <w:txbxContent>
                  <w:p w:rsidR="004712D6" w:rsidRDefault="004712D6">
                    <w:pPr>
                      <w:spacing w:line="245" w:lineRule="exact"/>
                      <w:ind w:left="60"/>
                      <w:rPr>
                        <w:rFonts w:ascii="Calibri"/>
                      </w:rPr>
                    </w:pPr>
                    <w:r>
                      <w:fldChar w:fldCharType="begin"/>
                    </w:r>
                    <w:r>
                      <w:rPr>
                        <w:rFonts w:ascii="Calibri"/>
                      </w:rPr>
                      <w:instrText xml:space="preserve"> PAGE  \* roman </w:instrText>
                    </w:r>
                    <w:r>
                      <w:fldChar w:fldCharType="separate"/>
                    </w:r>
                    <w:r w:rsidR="0083780C">
                      <w:rPr>
                        <w:rFonts w:ascii="Calibri"/>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2D6" w:rsidRDefault="0083780C">
    <w:pPr>
      <w:pStyle w:val="BodyText"/>
      <w:spacing w:line="14" w:lineRule="auto"/>
      <w:rPr>
        <w:sz w:val="20"/>
      </w:rPr>
    </w:pPr>
    <w:r>
      <w:rPr>
        <w:noProof/>
        <w:lang w:val="en-GB" w:eastAsia="en-GB"/>
      </w:rPr>
      <mc:AlternateContent>
        <mc:Choice Requires="wps">
          <w:drawing>
            <wp:anchor distT="0" distB="0" distL="114300" distR="114300" simplePos="0" relativeHeight="486924800" behindDoc="1" locked="0" layoutInCell="1" allowOverlap="1">
              <wp:simplePos x="0" y="0"/>
              <wp:positionH relativeFrom="page">
                <wp:posOffset>896620</wp:posOffset>
              </wp:positionH>
              <wp:positionV relativeFrom="page">
                <wp:posOffset>9835515</wp:posOffset>
              </wp:positionV>
              <wp:extent cx="5772150" cy="55245"/>
              <wp:effectExtent l="1270" t="0" r="0" b="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55245"/>
                      </a:xfrm>
                      <a:custGeom>
                        <a:avLst/>
                        <a:gdLst>
                          <a:gd name="T0" fmla="*/ 5771515 w 9090"/>
                          <a:gd name="T1" fmla="*/ 9881235 h 87"/>
                          <a:gd name="T2" fmla="*/ 0 w 9090"/>
                          <a:gd name="T3" fmla="*/ 9881235 h 87"/>
                          <a:gd name="T4" fmla="*/ 0 w 9090"/>
                          <a:gd name="T5" fmla="*/ 9890760 h 87"/>
                          <a:gd name="T6" fmla="*/ 5771515 w 9090"/>
                          <a:gd name="T7" fmla="*/ 9890760 h 87"/>
                          <a:gd name="T8" fmla="*/ 5771515 w 9090"/>
                          <a:gd name="T9" fmla="*/ 9881235 h 87"/>
                          <a:gd name="T10" fmla="*/ 5771515 w 9090"/>
                          <a:gd name="T11" fmla="*/ 9835515 h 87"/>
                          <a:gd name="T12" fmla="*/ 0 w 9090"/>
                          <a:gd name="T13" fmla="*/ 9835515 h 87"/>
                          <a:gd name="T14" fmla="*/ 0 w 9090"/>
                          <a:gd name="T15" fmla="*/ 9872345 h 87"/>
                          <a:gd name="T16" fmla="*/ 5771515 w 9090"/>
                          <a:gd name="T17" fmla="*/ 9872345 h 87"/>
                          <a:gd name="T18" fmla="*/ 5771515 w 9090"/>
                          <a:gd name="T19" fmla="*/ 9835515 h 8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90" h="87">
                            <a:moveTo>
                              <a:pt x="9089" y="72"/>
                            </a:moveTo>
                            <a:lnTo>
                              <a:pt x="0" y="72"/>
                            </a:lnTo>
                            <a:lnTo>
                              <a:pt x="0" y="87"/>
                            </a:lnTo>
                            <a:lnTo>
                              <a:pt x="9089" y="87"/>
                            </a:lnTo>
                            <a:lnTo>
                              <a:pt x="9089" y="72"/>
                            </a:lnTo>
                            <a:close/>
                            <a:moveTo>
                              <a:pt x="9089" y="0"/>
                            </a:moveTo>
                            <a:lnTo>
                              <a:pt x="0" y="0"/>
                            </a:lnTo>
                            <a:lnTo>
                              <a:pt x="0" y="58"/>
                            </a:lnTo>
                            <a:lnTo>
                              <a:pt x="9089" y="58"/>
                            </a:lnTo>
                            <a:lnTo>
                              <a:pt x="908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style="position:absolute;margin-left:70.6pt;margin-top:774.45pt;width:454.5pt;height:4.35pt;z-index:-163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" path="m9089,72l,72,,87r9089,l9089,72xm9089,l,,,58r9089,l9089,xe" fillcolor="#612322" stroked="f">
              <v:path arrowok="t" o:connecttype="custom" o:connectlocs="2147483647,2147483647;0,2147483647;0,2147483647;2147483647,2147483647;2147483647,2147483647;2147483647,2147483647;0,2147483647;0,2147483647;2147483647,2147483647;2147483647,2147483647" o:connectangles="0,0,0,0,0,0,0,0,0,0"/>
              <w10:wrap anchorx="page" anchory="page"/>
            </v:shape>
          </w:pict>
        </mc:Fallback>
      </mc:AlternateContent>
    </w:r>
    <w:r>
      <w:rPr>
        <w:noProof/>
        <w:lang w:val="en-GB" w:eastAsia="en-GB"/>
      </w:rPr>
      <mc:AlternateContent>
        <mc:Choice Requires="wps">
          <w:drawing>
            <wp:anchor distT="0" distB="0" distL="114300" distR="114300" simplePos="0" relativeHeight="486925312" behindDoc="1" locked="0" layoutInCell="1" allowOverlap="1">
              <wp:simplePos x="0" y="0"/>
              <wp:positionH relativeFrom="page">
                <wp:posOffset>901700</wp:posOffset>
              </wp:positionH>
              <wp:positionV relativeFrom="page">
                <wp:posOffset>9890760</wp:posOffset>
              </wp:positionV>
              <wp:extent cx="3007995" cy="189865"/>
              <wp:effectExtent l="0" t="0" r="1905" b="6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995" cy="189865"/>
                      </a:xfrm>
                      <a:prstGeom prst="rect">
                        <a:avLst/>
                      </a:prstGeom>
                      <a:noFill/>
                      <a:ln>
                        <a:noFill/>
                      </a:ln>
                    </wps:spPr>
                    <wps:txbx>
                      <w:txbxContent>
                        <w:p w:rsidR="004712D6" w:rsidRDefault="004712D6">
                          <w:pPr>
                            <w:spacing w:before="20"/>
                            <w:ind w:left="20"/>
                            <w:rPr>
                              <w:rFonts w:ascii="Cambria"/>
                            </w:rPr>
                          </w:pPr>
                          <w:r>
                            <w:rPr>
                              <w:rFonts w:ascii="Cambria"/>
                            </w:rPr>
                            <w:t>Department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78.8pt;width:236.85pt;height:14.95pt;z-index:-1639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" filled="f" stroked="f">
              <v:textbox inset="0,0,0,0">
                <w:txbxContent>
                  <w:p w:rsidR="004712D6" w:rsidRDefault="004712D6">
                    <w:pPr>
                      <w:spacing w:before="20"/>
                      <w:ind w:left="20"/>
                      <w:rPr>
                        <w:rFonts w:ascii="Cambria"/>
                      </w:rPr>
                    </w:pPr>
                    <w:r>
                      <w:rPr>
                        <w:rFonts w:ascii="Cambria"/>
                      </w:rPr>
                      <w:t>Department of Information Technology</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6925824" behindDoc="1" locked="0" layoutInCell="1" allowOverlap="1">
              <wp:simplePos x="0" y="0"/>
              <wp:positionH relativeFrom="page">
                <wp:posOffset>6456680</wp:posOffset>
              </wp:positionH>
              <wp:positionV relativeFrom="page">
                <wp:posOffset>9890760</wp:posOffset>
              </wp:positionV>
              <wp:extent cx="233680" cy="189865"/>
              <wp:effectExtent l="0" t="0" r="13970" b="63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189865"/>
                      </a:xfrm>
                      <a:prstGeom prst="rect">
                        <a:avLst/>
                      </a:prstGeom>
                      <a:noFill/>
                      <a:ln>
                        <a:noFill/>
                      </a:ln>
                    </wps:spPr>
                    <wps:txbx>
                      <w:txbxContent>
                        <w:p w:rsidR="004712D6" w:rsidRDefault="004712D6">
                          <w:pPr>
                            <w:spacing w:before="20"/>
                            <w:ind w:left="60"/>
                            <w:rPr>
                              <w:rFonts w:ascii="Cambria"/>
                            </w:rPr>
                          </w:pPr>
                          <w:r>
                            <w:fldChar w:fldCharType="begin"/>
                          </w:r>
                          <w:r>
                            <w:rPr>
                              <w:rFonts w:ascii="Cambria"/>
                            </w:rPr>
                            <w:instrText xml:space="preserve"> PAGE </w:instrText>
                          </w:r>
                          <w:r>
                            <w:fldChar w:fldCharType="separate"/>
                          </w:r>
                          <w:r w:rsidR="0083780C">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08.4pt;margin-top:778.8pt;width:18.4pt;height:14.95pt;z-index:-163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" filled="f" stroked="f">
              <v:textbox inset="0,0,0,0">
                <w:txbxContent>
                  <w:p w:rsidR="004712D6" w:rsidRDefault="004712D6">
                    <w:pPr>
                      <w:spacing w:before="20"/>
                      <w:ind w:left="60"/>
                      <w:rPr>
                        <w:rFonts w:ascii="Cambria"/>
                      </w:rPr>
                    </w:pPr>
                    <w:r>
                      <w:fldChar w:fldCharType="begin"/>
                    </w:r>
                    <w:r>
                      <w:rPr>
                        <w:rFonts w:ascii="Cambria"/>
                      </w:rPr>
                      <w:instrText xml:space="preserve"> PAGE </w:instrText>
                    </w:r>
                    <w:r>
                      <w:fldChar w:fldCharType="separate"/>
                    </w:r>
                    <w:r w:rsidR="0083780C">
                      <w:rPr>
                        <w:rFonts w:ascii="Cambria"/>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956" w:rsidRDefault="001A2956" w:rsidP="00390E84">
      <w:r>
        <w:separator/>
      </w:r>
    </w:p>
  </w:footnote>
  <w:footnote w:type="continuationSeparator" w:id="0">
    <w:p w:rsidR="001A2956" w:rsidRDefault="001A2956" w:rsidP="00390E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2D6" w:rsidRDefault="0083780C">
    <w:pPr>
      <w:pStyle w:val="BodyText"/>
      <w:spacing w:line="14" w:lineRule="auto"/>
      <w:rPr>
        <w:sz w:val="20"/>
      </w:rPr>
    </w:pPr>
    <w:r>
      <w:rPr>
        <w:noProof/>
        <w:lang w:val="en-GB" w:eastAsia="en-GB"/>
      </w:rPr>
      <mc:AlternateContent>
        <mc:Choice Requires="wps">
          <w:drawing>
            <wp:anchor distT="0" distB="0" distL="114300" distR="114300" simplePos="0" relativeHeight="486923776" behindDoc="1" locked="0" layoutInCell="1" allowOverlap="1">
              <wp:simplePos x="0" y="0"/>
              <wp:positionH relativeFrom="page">
                <wp:posOffset>896620</wp:posOffset>
              </wp:positionH>
              <wp:positionV relativeFrom="page">
                <wp:posOffset>646430</wp:posOffset>
              </wp:positionV>
              <wp:extent cx="5772150" cy="55245"/>
              <wp:effectExtent l="1270" t="0" r="0" b="317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55245"/>
                      </a:xfrm>
                      <a:custGeom>
                        <a:avLst/>
                        <a:gdLst>
                          <a:gd name="T0" fmla="*/ 5771515 w 9090"/>
                          <a:gd name="T1" fmla="*/ 664845 h 87"/>
                          <a:gd name="T2" fmla="*/ 0 w 9090"/>
                          <a:gd name="T3" fmla="*/ 664845 h 87"/>
                          <a:gd name="T4" fmla="*/ 0 w 9090"/>
                          <a:gd name="T5" fmla="*/ 701040 h 87"/>
                          <a:gd name="T6" fmla="*/ 5771515 w 9090"/>
                          <a:gd name="T7" fmla="*/ 701040 h 87"/>
                          <a:gd name="T8" fmla="*/ 5771515 w 9090"/>
                          <a:gd name="T9" fmla="*/ 664845 h 87"/>
                          <a:gd name="T10" fmla="*/ 5771515 w 9090"/>
                          <a:gd name="T11" fmla="*/ 646430 h 87"/>
                          <a:gd name="T12" fmla="*/ 0 w 9090"/>
                          <a:gd name="T13" fmla="*/ 646430 h 87"/>
                          <a:gd name="T14" fmla="*/ 0 w 9090"/>
                          <a:gd name="T15" fmla="*/ 655320 h 87"/>
                          <a:gd name="T16" fmla="*/ 5771515 w 9090"/>
                          <a:gd name="T17" fmla="*/ 655320 h 87"/>
                          <a:gd name="T18" fmla="*/ 5771515 w 9090"/>
                          <a:gd name="T19" fmla="*/ 646430 h 8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90" h="87">
                            <a:moveTo>
                              <a:pt x="9089" y="29"/>
                            </a:moveTo>
                            <a:lnTo>
                              <a:pt x="0" y="29"/>
                            </a:lnTo>
                            <a:lnTo>
                              <a:pt x="0" y="86"/>
                            </a:lnTo>
                            <a:lnTo>
                              <a:pt x="9089" y="86"/>
                            </a:lnTo>
                            <a:lnTo>
                              <a:pt x="9089" y="29"/>
                            </a:lnTo>
                            <a:close/>
                            <a:moveTo>
                              <a:pt x="9089" y="0"/>
                            </a:moveTo>
                            <a:lnTo>
                              <a:pt x="0" y="0"/>
                            </a:lnTo>
                            <a:lnTo>
                              <a:pt x="0" y="14"/>
                            </a:lnTo>
                            <a:lnTo>
                              <a:pt x="9089" y="14"/>
                            </a:lnTo>
                            <a:lnTo>
                              <a:pt x="908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style="position:absolute;margin-left:70.6pt;margin-top:50.9pt;width:454.5pt;height:4.35pt;z-index:-163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" path="m9089,29l,29,,86r9089,l9089,29xm9089,l,,,14r9089,l9089,xe" fillcolor="#612322" stroked="f">
              <v:path arrowok="t" o:connecttype="custom" o:connectlocs="2147483647,422176575;0,422176575;0,445160400;2147483647,445160400;2147483647,422176575;2147483647,410483050;0,410483050;0,416128200;2147483647,416128200;2147483647,410483050" o:connectangles="0,0,0,0,0,0,0,0,0,0"/>
              <w10:wrap anchorx="page" anchory="page"/>
            </v:shape>
          </w:pict>
        </mc:Fallback>
      </mc:AlternateContent>
    </w:r>
    <w:r>
      <w:rPr>
        <w:noProof/>
        <w:lang w:val="en-GB" w:eastAsia="en-GB"/>
      </w:rPr>
      <mc:AlternateContent>
        <mc:Choice Requires="wps">
          <w:drawing>
            <wp:anchor distT="0" distB="0" distL="114300" distR="114300" simplePos="0" relativeHeight="486924288" behindDoc="1" locked="0" layoutInCell="1" allowOverlap="1">
              <wp:simplePos x="0" y="0"/>
              <wp:positionH relativeFrom="page">
                <wp:posOffset>2749550</wp:posOffset>
              </wp:positionH>
              <wp:positionV relativeFrom="page">
                <wp:posOffset>448945</wp:posOffset>
              </wp:positionV>
              <wp:extent cx="2060575" cy="194310"/>
              <wp:effectExtent l="0" t="0" r="15875" b="1524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194310"/>
                      </a:xfrm>
                      <a:prstGeom prst="rect">
                        <a:avLst/>
                      </a:prstGeom>
                      <a:noFill/>
                      <a:ln>
                        <a:noFill/>
                      </a:ln>
                    </wps:spPr>
                    <wps:txbx>
                      <w:txbxContent>
                        <w:p w:rsidR="004712D6" w:rsidRDefault="004712D6">
                          <w:pPr>
                            <w:pStyle w:val="BodyText"/>
                            <w:spacing w:before="10"/>
                            <w:ind w:left="20"/>
                          </w:pPr>
                          <w:r>
                            <w:t>Voice Based Email for Blind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216.5pt;margin-top:35.35pt;width:162.25pt;height:15.3pt;z-index:-1639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" filled="f" stroked="f">
              <v:textbox inset="0,0,0,0">
                <w:txbxContent>
                  <w:p w:rsidR="004712D6" w:rsidRDefault="004712D6">
                    <w:pPr>
                      <w:pStyle w:val="BodyText"/>
                      <w:spacing w:before="10"/>
                      <w:ind w:left="20"/>
                    </w:pPr>
                    <w:r>
                      <w:t>Voice Based Email for Blind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9E9"/>
    <w:multiLevelType w:val="hybridMultilevel"/>
    <w:tmpl w:val="186A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B31D7"/>
    <w:multiLevelType w:val="hybridMultilevel"/>
    <w:tmpl w:val="A488A1C4"/>
    <w:lvl w:ilvl="0" w:tplc="7662FFC4">
      <w:start w:val="1"/>
      <w:numFmt w:val="decimal"/>
      <w:lvlText w:val="%1."/>
      <w:lvlJc w:val="left"/>
      <w:pPr>
        <w:ind w:left="464" w:hanging="245"/>
      </w:pPr>
      <w:rPr>
        <w:rFonts w:ascii="Times New Roman" w:eastAsia="Times New Roman" w:hAnsi="Times New Roman" w:cs="Times New Roman" w:hint="default"/>
        <w:w w:val="100"/>
        <w:sz w:val="24"/>
        <w:szCs w:val="24"/>
        <w:lang w:val="en-US" w:eastAsia="en-US" w:bidi="ar-SA"/>
      </w:rPr>
    </w:lvl>
    <w:lvl w:ilvl="1" w:tplc="C908ECFA">
      <w:numFmt w:val="bullet"/>
      <w:lvlText w:val="•"/>
      <w:lvlJc w:val="left"/>
      <w:pPr>
        <w:ind w:left="1352" w:hanging="245"/>
      </w:pPr>
      <w:rPr>
        <w:rFonts w:hint="default"/>
        <w:lang w:val="en-US" w:eastAsia="en-US" w:bidi="ar-SA"/>
      </w:rPr>
    </w:lvl>
    <w:lvl w:ilvl="2" w:tplc="BAE0C45C">
      <w:numFmt w:val="bullet"/>
      <w:lvlText w:val="•"/>
      <w:lvlJc w:val="left"/>
      <w:pPr>
        <w:ind w:left="2245" w:hanging="245"/>
      </w:pPr>
      <w:rPr>
        <w:rFonts w:hint="default"/>
        <w:lang w:val="en-US" w:eastAsia="en-US" w:bidi="ar-SA"/>
      </w:rPr>
    </w:lvl>
    <w:lvl w:ilvl="3" w:tplc="B192D240">
      <w:numFmt w:val="bullet"/>
      <w:lvlText w:val="•"/>
      <w:lvlJc w:val="left"/>
      <w:pPr>
        <w:ind w:left="3138" w:hanging="245"/>
      </w:pPr>
      <w:rPr>
        <w:rFonts w:hint="default"/>
        <w:lang w:val="en-US" w:eastAsia="en-US" w:bidi="ar-SA"/>
      </w:rPr>
    </w:lvl>
    <w:lvl w:ilvl="4" w:tplc="8E700852">
      <w:numFmt w:val="bullet"/>
      <w:lvlText w:val="•"/>
      <w:lvlJc w:val="left"/>
      <w:pPr>
        <w:ind w:left="4031" w:hanging="245"/>
      </w:pPr>
      <w:rPr>
        <w:rFonts w:hint="default"/>
        <w:lang w:val="en-US" w:eastAsia="en-US" w:bidi="ar-SA"/>
      </w:rPr>
    </w:lvl>
    <w:lvl w:ilvl="5" w:tplc="6B227BCA">
      <w:numFmt w:val="bullet"/>
      <w:lvlText w:val="•"/>
      <w:lvlJc w:val="left"/>
      <w:pPr>
        <w:ind w:left="4924" w:hanging="245"/>
      </w:pPr>
      <w:rPr>
        <w:rFonts w:hint="default"/>
        <w:lang w:val="en-US" w:eastAsia="en-US" w:bidi="ar-SA"/>
      </w:rPr>
    </w:lvl>
    <w:lvl w:ilvl="6" w:tplc="5F3AC030">
      <w:numFmt w:val="bullet"/>
      <w:lvlText w:val="•"/>
      <w:lvlJc w:val="left"/>
      <w:pPr>
        <w:ind w:left="5817" w:hanging="245"/>
      </w:pPr>
      <w:rPr>
        <w:rFonts w:hint="default"/>
        <w:lang w:val="en-US" w:eastAsia="en-US" w:bidi="ar-SA"/>
      </w:rPr>
    </w:lvl>
    <w:lvl w:ilvl="7" w:tplc="8FC0402E">
      <w:numFmt w:val="bullet"/>
      <w:lvlText w:val="•"/>
      <w:lvlJc w:val="left"/>
      <w:pPr>
        <w:ind w:left="6710" w:hanging="245"/>
      </w:pPr>
      <w:rPr>
        <w:rFonts w:hint="default"/>
        <w:lang w:val="en-US" w:eastAsia="en-US" w:bidi="ar-SA"/>
      </w:rPr>
    </w:lvl>
    <w:lvl w:ilvl="8" w:tplc="762E4FF4">
      <w:numFmt w:val="bullet"/>
      <w:lvlText w:val="•"/>
      <w:lvlJc w:val="left"/>
      <w:pPr>
        <w:ind w:left="7603" w:hanging="245"/>
      </w:pPr>
      <w:rPr>
        <w:rFonts w:hint="default"/>
        <w:lang w:val="en-US" w:eastAsia="en-US" w:bidi="ar-SA"/>
      </w:rPr>
    </w:lvl>
  </w:abstractNum>
  <w:abstractNum w:abstractNumId="2">
    <w:nsid w:val="02A17F34"/>
    <w:multiLevelType w:val="hybridMultilevel"/>
    <w:tmpl w:val="81B8FB10"/>
    <w:lvl w:ilvl="0" w:tplc="37762900">
      <w:start w:val="1"/>
      <w:numFmt w:val="decimal"/>
      <w:lvlText w:val="%1."/>
      <w:lvlJc w:val="left"/>
      <w:pPr>
        <w:ind w:left="2791" w:hanging="361"/>
      </w:pPr>
      <w:rPr>
        <w:rFonts w:ascii="Times New Roman" w:eastAsia="Times New Roman" w:hAnsi="Times New Roman" w:cs="Times New Roman" w:hint="default"/>
        <w:w w:val="99"/>
        <w:sz w:val="28"/>
        <w:szCs w:val="28"/>
        <w:lang w:val="en-US" w:eastAsia="en-US" w:bidi="ar-SA"/>
      </w:rPr>
    </w:lvl>
    <w:lvl w:ilvl="1" w:tplc="70C24B90">
      <w:numFmt w:val="bullet"/>
      <w:lvlText w:val="•"/>
      <w:lvlJc w:val="left"/>
      <w:pPr>
        <w:ind w:left="3634" w:hanging="361"/>
      </w:pPr>
      <w:rPr>
        <w:rFonts w:hint="default"/>
        <w:lang w:val="en-US" w:eastAsia="en-US" w:bidi="ar-SA"/>
      </w:rPr>
    </w:lvl>
    <w:lvl w:ilvl="2" w:tplc="3440F49E">
      <w:numFmt w:val="bullet"/>
      <w:lvlText w:val="•"/>
      <w:lvlJc w:val="left"/>
      <w:pPr>
        <w:ind w:left="4479" w:hanging="361"/>
      </w:pPr>
      <w:rPr>
        <w:rFonts w:hint="default"/>
        <w:lang w:val="en-US" w:eastAsia="en-US" w:bidi="ar-SA"/>
      </w:rPr>
    </w:lvl>
    <w:lvl w:ilvl="3" w:tplc="14D69490">
      <w:numFmt w:val="bullet"/>
      <w:lvlText w:val="•"/>
      <w:lvlJc w:val="left"/>
      <w:pPr>
        <w:ind w:left="5324" w:hanging="361"/>
      </w:pPr>
      <w:rPr>
        <w:rFonts w:hint="default"/>
        <w:lang w:val="en-US" w:eastAsia="en-US" w:bidi="ar-SA"/>
      </w:rPr>
    </w:lvl>
    <w:lvl w:ilvl="4" w:tplc="062AE5B0">
      <w:numFmt w:val="bullet"/>
      <w:lvlText w:val="•"/>
      <w:lvlJc w:val="left"/>
      <w:pPr>
        <w:ind w:left="6169" w:hanging="361"/>
      </w:pPr>
      <w:rPr>
        <w:rFonts w:hint="default"/>
        <w:lang w:val="en-US" w:eastAsia="en-US" w:bidi="ar-SA"/>
      </w:rPr>
    </w:lvl>
    <w:lvl w:ilvl="5" w:tplc="10A6F0CC">
      <w:numFmt w:val="bullet"/>
      <w:lvlText w:val="•"/>
      <w:lvlJc w:val="left"/>
      <w:pPr>
        <w:ind w:left="7014" w:hanging="361"/>
      </w:pPr>
      <w:rPr>
        <w:rFonts w:hint="default"/>
        <w:lang w:val="en-US" w:eastAsia="en-US" w:bidi="ar-SA"/>
      </w:rPr>
    </w:lvl>
    <w:lvl w:ilvl="6" w:tplc="6C8840A0">
      <w:numFmt w:val="bullet"/>
      <w:lvlText w:val="•"/>
      <w:lvlJc w:val="left"/>
      <w:pPr>
        <w:ind w:left="7859" w:hanging="361"/>
      </w:pPr>
      <w:rPr>
        <w:rFonts w:hint="default"/>
        <w:lang w:val="en-US" w:eastAsia="en-US" w:bidi="ar-SA"/>
      </w:rPr>
    </w:lvl>
    <w:lvl w:ilvl="7" w:tplc="91F043FE">
      <w:numFmt w:val="bullet"/>
      <w:lvlText w:val="•"/>
      <w:lvlJc w:val="left"/>
      <w:pPr>
        <w:ind w:left="8704" w:hanging="361"/>
      </w:pPr>
      <w:rPr>
        <w:rFonts w:hint="default"/>
        <w:lang w:val="en-US" w:eastAsia="en-US" w:bidi="ar-SA"/>
      </w:rPr>
    </w:lvl>
    <w:lvl w:ilvl="8" w:tplc="D252132A">
      <w:numFmt w:val="bullet"/>
      <w:lvlText w:val="•"/>
      <w:lvlJc w:val="left"/>
      <w:pPr>
        <w:ind w:left="9549" w:hanging="361"/>
      </w:pPr>
      <w:rPr>
        <w:rFonts w:hint="default"/>
        <w:lang w:val="en-US" w:eastAsia="en-US" w:bidi="ar-SA"/>
      </w:rPr>
    </w:lvl>
  </w:abstractNum>
  <w:abstractNum w:abstractNumId="3">
    <w:nsid w:val="0333764C"/>
    <w:multiLevelType w:val="hybridMultilevel"/>
    <w:tmpl w:val="00809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72410DD"/>
    <w:multiLevelType w:val="hybridMultilevel"/>
    <w:tmpl w:val="656E8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380C82"/>
    <w:multiLevelType w:val="hybridMultilevel"/>
    <w:tmpl w:val="187CAD3A"/>
    <w:lvl w:ilvl="0" w:tplc="1E2E0D44">
      <w:numFmt w:val="bullet"/>
      <w:lvlText w:val=""/>
      <w:lvlJc w:val="left"/>
      <w:pPr>
        <w:ind w:left="974" w:hanging="361"/>
      </w:pPr>
      <w:rPr>
        <w:rFonts w:ascii="Symbol" w:eastAsia="Symbol" w:hAnsi="Symbol" w:cs="Symbol" w:hint="default"/>
        <w:w w:val="99"/>
        <w:sz w:val="28"/>
        <w:szCs w:val="28"/>
        <w:lang w:val="en-US" w:eastAsia="en-US" w:bidi="ar-SA"/>
      </w:rPr>
    </w:lvl>
    <w:lvl w:ilvl="1" w:tplc="40E01B38">
      <w:numFmt w:val="bullet"/>
      <w:lvlText w:val="•"/>
      <w:lvlJc w:val="left"/>
      <w:pPr>
        <w:ind w:left="1820" w:hanging="361"/>
      </w:pPr>
      <w:rPr>
        <w:rFonts w:hint="default"/>
        <w:lang w:val="en-US" w:eastAsia="en-US" w:bidi="ar-SA"/>
      </w:rPr>
    </w:lvl>
    <w:lvl w:ilvl="2" w:tplc="A552C17E">
      <w:numFmt w:val="bullet"/>
      <w:lvlText w:val="•"/>
      <w:lvlJc w:val="left"/>
      <w:pPr>
        <w:ind w:left="2661" w:hanging="361"/>
      </w:pPr>
      <w:rPr>
        <w:rFonts w:hint="default"/>
        <w:lang w:val="en-US" w:eastAsia="en-US" w:bidi="ar-SA"/>
      </w:rPr>
    </w:lvl>
    <w:lvl w:ilvl="3" w:tplc="966A05D8">
      <w:numFmt w:val="bullet"/>
      <w:lvlText w:val="•"/>
      <w:lvlJc w:val="left"/>
      <w:pPr>
        <w:ind w:left="3502" w:hanging="361"/>
      </w:pPr>
      <w:rPr>
        <w:rFonts w:hint="default"/>
        <w:lang w:val="en-US" w:eastAsia="en-US" w:bidi="ar-SA"/>
      </w:rPr>
    </w:lvl>
    <w:lvl w:ilvl="4" w:tplc="7D467B24">
      <w:numFmt w:val="bullet"/>
      <w:lvlText w:val="•"/>
      <w:lvlJc w:val="left"/>
      <w:pPr>
        <w:ind w:left="4343" w:hanging="361"/>
      </w:pPr>
      <w:rPr>
        <w:rFonts w:hint="default"/>
        <w:lang w:val="en-US" w:eastAsia="en-US" w:bidi="ar-SA"/>
      </w:rPr>
    </w:lvl>
    <w:lvl w:ilvl="5" w:tplc="88AE071E">
      <w:numFmt w:val="bullet"/>
      <w:lvlText w:val="•"/>
      <w:lvlJc w:val="left"/>
      <w:pPr>
        <w:ind w:left="5184" w:hanging="361"/>
      </w:pPr>
      <w:rPr>
        <w:rFonts w:hint="default"/>
        <w:lang w:val="en-US" w:eastAsia="en-US" w:bidi="ar-SA"/>
      </w:rPr>
    </w:lvl>
    <w:lvl w:ilvl="6" w:tplc="474C7EF4">
      <w:numFmt w:val="bullet"/>
      <w:lvlText w:val="•"/>
      <w:lvlJc w:val="left"/>
      <w:pPr>
        <w:ind w:left="6025" w:hanging="361"/>
      </w:pPr>
      <w:rPr>
        <w:rFonts w:hint="default"/>
        <w:lang w:val="en-US" w:eastAsia="en-US" w:bidi="ar-SA"/>
      </w:rPr>
    </w:lvl>
    <w:lvl w:ilvl="7" w:tplc="DEA874AC">
      <w:numFmt w:val="bullet"/>
      <w:lvlText w:val="•"/>
      <w:lvlJc w:val="left"/>
      <w:pPr>
        <w:ind w:left="6866" w:hanging="361"/>
      </w:pPr>
      <w:rPr>
        <w:rFonts w:hint="default"/>
        <w:lang w:val="en-US" w:eastAsia="en-US" w:bidi="ar-SA"/>
      </w:rPr>
    </w:lvl>
    <w:lvl w:ilvl="8" w:tplc="6DE670BA">
      <w:numFmt w:val="bullet"/>
      <w:lvlText w:val="•"/>
      <w:lvlJc w:val="left"/>
      <w:pPr>
        <w:ind w:left="7707" w:hanging="361"/>
      </w:pPr>
      <w:rPr>
        <w:rFonts w:hint="default"/>
        <w:lang w:val="en-US" w:eastAsia="en-US" w:bidi="ar-SA"/>
      </w:rPr>
    </w:lvl>
  </w:abstractNum>
  <w:abstractNum w:abstractNumId="6">
    <w:nsid w:val="0C820263"/>
    <w:multiLevelType w:val="hybridMultilevel"/>
    <w:tmpl w:val="70B2F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11B7E79"/>
    <w:multiLevelType w:val="hybridMultilevel"/>
    <w:tmpl w:val="78AA79CA"/>
    <w:lvl w:ilvl="0" w:tplc="08090001">
      <w:start w:val="1"/>
      <w:numFmt w:val="bullet"/>
      <w:lvlText w:val=""/>
      <w:lvlJc w:val="left"/>
      <w:pPr>
        <w:ind w:left="1319" w:hanging="360"/>
      </w:pPr>
      <w:rPr>
        <w:rFonts w:ascii="Symbol" w:hAnsi="Symbol" w:hint="default"/>
      </w:rPr>
    </w:lvl>
    <w:lvl w:ilvl="1" w:tplc="08090003" w:tentative="1">
      <w:start w:val="1"/>
      <w:numFmt w:val="bullet"/>
      <w:lvlText w:val="o"/>
      <w:lvlJc w:val="left"/>
      <w:pPr>
        <w:ind w:left="2039" w:hanging="360"/>
      </w:pPr>
      <w:rPr>
        <w:rFonts w:ascii="Courier New" w:hAnsi="Courier New" w:cs="Courier New" w:hint="default"/>
      </w:rPr>
    </w:lvl>
    <w:lvl w:ilvl="2" w:tplc="08090005" w:tentative="1">
      <w:start w:val="1"/>
      <w:numFmt w:val="bullet"/>
      <w:lvlText w:val=""/>
      <w:lvlJc w:val="left"/>
      <w:pPr>
        <w:ind w:left="2759" w:hanging="360"/>
      </w:pPr>
      <w:rPr>
        <w:rFonts w:ascii="Wingdings" w:hAnsi="Wingdings" w:hint="default"/>
      </w:rPr>
    </w:lvl>
    <w:lvl w:ilvl="3" w:tplc="08090001" w:tentative="1">
      <w:start w:val="1"/>
      <w:numFmt w:val="bullet"/>
      <w:lvlText w:val=""/>
      <w:lvlJc w:val="left"/>
      <w:pPr>
        <w:ind w:left="3479" w:hanging="360"/>
      </w:pPr>
      <w:rPr>
        <w:rFonts w:ascii="Symbol" w:hAnsi="Symbol" w:hint="default"/>
      </w:rPr>
    </w:lvl>
    <w:lvl w:ilvl="4" w:tplc="08090003" w:tentative="1">
      <w:start w:val="1"/>
      <w:numFmt w:val="bullet"/>
      <w:lvlText w:val="o"/>
      <w:lvlJc w:val="left"/>
      <w:pPr>
        <w:ind w:left="4199" w:hanging="360"/>
      </w:pPr>
      <w:rPr>
        <w:rFonts w:ascii="Courier New" w:hAnsi="Courier New" w:cs="Courier New" w:hint="default"/>
      </w:rPr>
    </w:lvl>
    <w:lvl w:ilvl="5" w:tplc="08090005" w:tentative="1">
      <w:start w:val="1"/>
      <w:numFmt w:val="bullet"/>
      <w:lvlText w:val=""/>
      <w:lvlJc w:val="left"/>
      <w:pPr>
        <w:ind w:left="4919" w:hanging="360"/>
      </w:pPr>
      <w:rPr>
        <w:rFonts w:ascii="Wingdings" w:hAnsi="Wingdings" w:hint="default"/>
      </w:rPr>
    </w:lvl>
    <w:lvl w:ilvl="6" w:tplc="08090001" w:tentative="1">
      <w:start w:val="1"/>
      <w:numFmt w:val="bullet"/>
      <w:lvlText w:val=""/>
      <w:lvlJc w:val="left"/>
      <w:pPr>
        <w:ind w:left="5639" w:hanging="360"/>
      </w:pPr>
      <w:rPr>
        <w:rFonts w:ascii="Symbol" w:hAnsi="Symbol" w:hint="default"/>
      </w:rPr>
    </w:lvl>
    <w:lvl w:ilvl="7" w:tplc="08090003" w:tentative="1">
      <w:start w:val="1"/>
      <w:numFmt w:val="bullet"/>
      <w:lvlText w:val="o"/>
      <w:lvlJc w:val="left"/>
      <w:pPr>
        <w:ind w:left="6359" w:hanging="360"/>
      </w:pPr>
      <w:rPr>
        <w:rFonts w:ascii="Courier New" w:hAnsi="Courier New" w:cs="Courier New" w:hint="default"/>
      </w:rPr>
    </w:lvl>
    <w:lvl w:ilvl="8" w:tplc="08090005" w:tentative="1">
      <w:start w:val="1"/>
      <w:numFmt w:val="bullet"/>
      <w:lvlText w:val=""/>
      <w:lvlJc w:val="left"/>
      <w:pPr>
        <w:ind w:left="7079" w:hanging="360"/>
      </w:pPr>
      <w:rPr>
        <w:rFonts w:ascii="Wingdings" w:hAnsi="Wingdings" w:hint="default"/>
      </w:rPr>
    </w:lvl>
  </w:abstractNum>
  <w:abstractNum w:abstractNumId="8">
    <w:nsid w:val="13EA341F"/>
    <w:multiLevelType w:val="hybridMultilevel"/>
    <w:tmpl w:val="5644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6BF58B4"/>
    <w:multiLevelType w:val="hybridMultilevel"/>
    <w:tmpl w:val="660EAC3C"/>
    <w:lvl w:ilvl="0" w:tplc="1F5A4AF4">
      <w:start w:val="1"/>
      <w:numFmt w:val="lowerLetter"/>
      <w:lvlText w:val="%1."/>
      <w:lvlJc w:val="left"/>
      <w:pPr>
        <w:ind w:left="782" w:hanging="419"/>
        <w:jc w:val="right"/>
      </w:pPr>
      <w:rPr>
        <w:rFonts w:ascii="Times New Roman" w:eastAsia="Times New Roman" w:hAnsi="Times New Roman" w:cs="Times New Roman" w:hint="default"/>
        <w:w w:val="100"/>
        <w:sz w:val="44"/>
        <w:szCs w:val="44"/>
        <w:lang w:val="en-US" w:eastAsia="en-US" w:bidi="ar-SA"/>
      </w:rPr>
    </w:lvl>
    <w:lvl w:ilvl="1" w:tplc="C7464792">
      <w:start w:val="1"/>
      <w:numFmt w:val="decimal"/>
      <w:lvlText w:val="%2."/>
      <w:lvlJc w:val="left"/>
      <w:pPr>
        <w:ind w:left="864" w:hanging="361"/>
      </w:pPr>
      <w:rPr>
        <w:rFonts w:ascii="Times New Roman" w:eastAsia="Times New Roman" w:hAnsi="Times New Roman" w:cs="Times New Roman" w:hint="default"/>
        <w:spacing w:val="0"/>
        <w:w w:val="100"/>
        <w:sz w:val="32"/>
        <w:szCs w:val="32"/>
        <w:lang w:val="en-US" w:eastAsia="en-US" w:bidi="ar-SA"/>
      </w:rPr>
    </w:lvl>
    <w:lvl w:ilvl="2" w:tplc="F79E3222">
      <w:numFmt w:val="bullet"/>
      <w:lvlText w:val="•"/>
      <w:lvlJc w:val="left"/>
      <w:pPr>
        <w:ind w:left="1807" w:hanging="361"/>
      </w:pPr>
      <w:rPr>
        <w:rFonts w:hint="default"/>
        <w:lang w:val="en-US" w:eastAsia="en-US" w:bidi="ar-SA"/>
      </w:rPr>
    </w:lvl>
    <w:lvl w:ilvl="3" w:tplc="B456CA9C">
      <w:numFmt w:val="bullet"/>
      <w:lvlText w:val="•"/>
      <w:lvlJc w:val="left"/>
      <w:pPr>
        <w:ind w:left="2755" w:hanging="361"/>
      </w:pPr>
      <w:rPr>
        <w:rFonts w:hint="default"/>
        <w:lang w:val="en-US" w:eastAsia="en-US" w:bidi="ar-SA"/>
      </w:rPr>
    </w:lvl>
    <w:lvl w:ilvl="4" w:tplc="4EBC1542">
      <w:numFmt w:val="bullet"/>
      <w:lvlText w:val="•"/>
      <w:lvlJc w:val="left"/>
      <w:pPr>
        <w:ind w:left="3702" w:hanging="361"/>
      </w:pPr>
      <w:rPr>
        <w:rFonts w:hint="default"/>
        <w:lang w:val="en-US" w:eastAsia="en-US" w:bidi="ar-SA"/>
      </w:rPr>
    </w:lvl>
    <w:lvl w:ilvl="5" w:tplc="C6624ADA">
      <w:numFmt w:val="bullet"/>
      <w:lvlText w:val="•"/>
      <w:lvlJc w:val="left"/>
      <w:pPr>
        <w:ind w:left="4650" w:hanging="361"/>
      </w:pPr>
      <w:rPr>
        <w:rFonts w:hint="default"/>
        <w:lang w:val="en-US" w:eastAsia="en-US" w:bidi="ar-SA"/>
      </w:rPr>
    </w:lvl>
    <w:lvl w:ilvl="6" w:tplc="09AA4198">
      <w:numFmt w:val="bullet"/>
      <w:lvlText w:val="•"/>
      <w:lvlJc w:val="left"/>
      <w:pPr>
        <w:ind w:left="5598" w:hanging="361"/>
      </w:pPr>
      <w:rPr>
        <w:rFonts w:hint="default"/>
        <w:lang w:val="en-US" w:eastAsia="en-US" w:bidi="ar-SA"/>
      </w:rPr>
    </w:lvl>
    <w:lvl w:ilvl="7" w:tplc="EE749DA2">
      <w:numFmt w:val="bullet"/>
      <w:lvlText w:val="•"/>
      <w:lvlJc w:val="left"/>
      <w:pPr>
        <w:ind w:left="6545" w:hanging="361"/>
      </w:pPr>
      <w:rPr>
        <w:rFonts w:hint="default"/>
        <w:lang w:val="en-US" w:eastAsia="en-US" w:bidi="ar-SA"/>
      </w:rPr>
    </w:lvl>
    <w:lvl w:ilvl="8" w:tplc="DDAEF9A2">
      <w:numFmt w:val="bullet"/>
      <w:lvlText w:val="•"/>
      <w:lvlJc w:val="left"/>
      <w:pPr>
        <w:ind w:left="7493" w:hanging="361"/>
      </w:pPr>
      <w:rPr>
        <w:rFonts w:hint="default"/>
        <w:lang w:val="en-US" w:eastAsia="en-US" w:bidi="ar-SA"/>
      </w:rPr>
    </w:lvl>
  </w:abstractNum>
  <w:abstractNum w:abstractNumId="10">
    <w:nsid w:val="1CB45ED5"/>
    <w:multiLevelType w:val="hybridMultilevel"/>
    <w:tmpl w:val="2DC8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3D3DE9"/>
    <w:multiLevelType w:val="hybridMultilevel"/>
    <w:tmpl w:val="CFA209F8"/>
    <w:lvl w:ilvl="0" w:tplc="DFFC82B0">
      <w:start w:val="1"/>
      <w:numFmt w:val="bullet"/>
      <w:lvlText w:val=""/>
      <w:lvlJc w:val="left"/>
      <w:pPr>
        <w:ind w:left="720" w:hanging="360"/>
      </w:pPr>
      <w:rPr>
        <w:rFonts w:ascii="Symbol" w:hAnsi="Symbol" w:hint="default"/>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75470F0"/>
    <w:multiLevelType w:val="hybridMultilevel"/>
    <w:tmpl w:val="D674BC20"/>
    <w:lvl w:ilvl="0" w:tplc="A9F6CB92">
      <w:start w:val="1"/>
      <w:numFmt w:val="decimal"/>
      <w:lvlText w:val="%1)"/>
      <w:lvlJc w:val="left"/>
      <w:pPr>
        <w:ind w:left="484" w:hanging="264"/>
      </w:pPr>
      <w:rPr>
        <w:rFonts w:ascii="Times New Roman" w:eastAsia="Times New Roman" w:hAnsi="Times New Roman" w:cs="Times New Roman" w:hint="default"/>
        <w:b/>
        <w:bCs/>
        <w:w w:val="99"/>
        <w:sz w:val="24"/>
        <w:szCs w:val="24"/>
        <w:lang w:val="en-US" w:eastAsia="en-US" w:bidi="ar-SA"/>
      </w:rPr>
    </w:lvl>
    <w:lvl w:ilvl="1" w:tplc="40FA46DA">
      <w:start w:val="1"/>
      <w:numFmt w:val="decimal"/>
      <w:lvlText w:val="%2)"/>
      <w:lvlJc w:val="left"/>
      <w:pPr>
        <w:ind w:left="1401" w:hanging="264"/>
      </w:pPr>
      <w:rPr>
        <w:rFonts w:ascii="Times New Roman" w:eastAsia="Times New Roman" w:hAnsi="Times New Roman" w:cs="Times New Roman" w:hint="default"/>
        <w:w w:val="99"/>
        <w:sz w:val="24"/>
        <w:szCs w:val="24"/>
        <w:lang w:val="en-US" w:eastAsia="en-US" w:bidi="ar-SA"/>
      </w:rPr>
    </w:lvl>
    <w:lvl w:ilvl="2" w:tplc="A3FA2908">
      <w:numFmt w:val="bullet"/>
      <w:lvlText w:val="•"/>
      <w:lvlJc w:val="left"/>
      <w:pPr>
        <w:ind w:left="1400" w:hanging="264"/>
      </w:pPr>
      <w:rPr>
        <w:rFonts w:hint="default"/>
        <w:lang w:val="en-US" w:eastAsia="en-US" w:bidi="ar-SA"/>
      </w:rPr>
    </w:lvl>
    <w:lvl w:ilvl="3" w:tplc="60CCEE10">
      <w:numFmt w:val="bullet"/>
      <w:lvlText w:val="•"/>
      <w:lvlJc w:val="left"/>
      <w:pPr>
        <w:ind w:left="2398" w:hanging="264"/>
      </w:pPr>
      <w:rPr>
        <w:rFonts w:hint="default"/>
        <w:lang w:val="en-US" w:eastAsia="en-US" w:bidi="ar-SA"/>
      </w:rPr>
    </w:lvl>
    <w:lvl w:ilvl="4" w:tplc="605E93BA">
      <w:numFmt w:val="bullet"/>
      <w:lvlText w:val="•"/>
      <w:lvlJc w:val="left"/>
      <w:pPr>
        <w:ind w:left="3397" w:hanging="264"/>
      </w:pPr>
      <w:rPr>
        <w:rFonts w:hint="default"/>
        <w:lang w:val="en-US" w:eastAsia="en-US" w:bidi="ar-SA"/>
      </w:rPr>
    </w:lvl>
    <w:lvl w:ilvl="5" w:tplc="A9F6C7F2">
      <w:numFmt w:val="bullet"/>
      <w:lvlText w:val="•"/>
      <w:lvlJc w:val="left"/>
      <w:pPr>
        <w:ind w:left="4395" w:hanging="264"/>
      </w:pPr>
      <w:rPr>
        <w:rFonts w:hint="default"/>
        <w:lang w:val="en-US" w:eastAsia="en-US" w:bidi="ar-SA"/>
      </w:rPr>
    </w:lvl>
    <w:lvl w:ilvl="6" w:tplc="19CCE91E">
      <w:numFmt w:val="bullet"/>
      <w:lvlText w:val="•"/>
      <w:lvlJc w:val="left"/>
      <w:pPr>
        <w:ind w:left="5394" w:hanging="264"/>
      </w:pPr>
      <w:rPr>
        <w:rFonts w:hint="default"/>
        <w:lang w:val="en-US" w:eastAsia="en-US" w:bidi="ar-SA"/>
      </w:rPr>
    </w:lvl>
    <w:lvl w:ilvl="7" w:tplc="CAACCADA">
      <w:numFmt w:val="bullet"/>
      <w:lvlText w:val="•"/>
      <w:lvlJc w:val="left"/>
      <w:pPr>
        <w:ind w:left="6393" w:hanging="264"/>
      </w:pPr>
      <w:rPr>
        <w:rFonts w:hint="default"/>
        <w:lang w:val="en-US" w:eastAsia="en-US" w:bidi="ar-SA"/>
      </w:rPr>
    </w:lvl>
    <w:lvl w:ilvl="8" w:tplc="A306A8EA">
      <w:numFmt w:val="bullet"/>
      <w:lvlText w:val="•"/>
      <w:lvlJc w:val="left"/>
      <w:pPr>
        <w:ind w:left="7391" w:hanging="264"/>
      </w:pPr>
      <w:rPr>
        <w:rFonts w:hint="default"/>
        <w:lang w:val="en-US" w:eastAsia="en-US" w:bidi="ar-SA"/>
      </w:rPr>
    </w:lvl>
  </w:abstractNum>
  <w:abstractNum w:abstractNumId="13">
    <w:nsid w:val="28172F18"/>
    <w:multiLevelType w:val="hybridMultilevel"/>
    <w:tmpl w:val="DE3082CA"/>
    <w:lvl w:ilvl="0" w:tplc="BCB86BDC">
      <w:start w:val="1"/>
      <w:numFmt w:val="decimal"/>
      <w:lvlText w:val="%1."/>
      <w:lvlJc w:val="left"/>
      <w:pPr>
        <w:ind w:left="844" w:hanging="259"/>
      </w:pPr>
      <w:rPr>
        <w:rFonts w:ascii="Times New Roman" w:eastAsia="Times New Roman" w:hAnsi="Times New Roman" w:cs="Times New Roman"/>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CD29DC"/>
    <w:multiLevelType w:val="hybridMultilevel"/>
    <w:tmpl w:val="43EAC008"/>
    <w:lvl w:ilvl="0" w:tplc="AD7E5946">
      <w:start w:val="1"/>
      <w:numFmt w:val="decimal"/>
      <w:lvlText w:val="%1."/>
      <w:lvlJc w:val="left"/>
      <w:pPr>
        <w:ind w:left="921" w:hanging="361"/>
      </w:pPr>
      <w:rPr>
        <w:rFonts w:ascii="Times New Roman" w:eastAsia="Times New Roman" w:hAnsi="Times New Roman" w:cs="Times New Roman" w:hint="default"/>
        <w:b/>
        <w:bCs/>
        <w:w w:val="100"/>
        <w:sz w:val="24"/>
        <w:szCs w:val="24"/>
        <w:lang w:val="en-US" w:eastAsia="en-US" w:bidi="ar-SA"/>
      </w:rPr>
    </w:lvl>
    <w:lvl w:ilvl="1" w:tplc="2BE0BA44">
      <w:start w:val="1"/>
      <w:numFmt w:val="lowerLetter"/>
      <w:lvlText w:val="%2."/>
      <w:lvlJc w:val="left"/>
      <w:pPr>
        <w:ind w:left="1593" w:hanging="312"/>
      </w:pPr>
      <w:rPr>
        <w:rFonts w:hint="default"/>
        <w:spacing w:val="0"/>
        <w:w w:val="100"/>
        <w:lang w:val="en-US" w:eastAsia="en-US" w:bidi="ar-SA"/>
      </w:rPr>
    </w:lvl>
    <w:lvl w:ilvl="2" w:tplc="7B3AD99C">
      <w:start w:val="1"/>
      <w:numFmt w:val="decimal"/>
      <w:lvlText w:val="%3."/>
      <w:lvlJc w:val="left"/>
      <w:pPr>
        <w:ind w:left="1766" w:hanging="312"/>
      </w:pPr>
      <w:rPr>
        <w:rFonts w:ascii="Times New Roman" w:eastAsia="Times New Roman" w:hAnsi="Times New Roman" w:cs="Times New Roman" w:hint="default"/>
        <w:w w:val="100"/>
        <w:sz w:val="22"/>
        <w:szCs w:val="22"/>
        <w:lang w:val="en-US" w:eastAsia="en-US" w:bidi="ar-SA"/>
      </w:rPr>
    </w:lvl>
    <w:lvl w:ilvl="3" w:tplc="DB62EC6A">
      <w:numFmt w:val="bullet"/>
      <w:lvlText w:val="•"/>
      <w:lvlJc w:val="left"/>
      <w:pPr>
        <w:ind w:left="2696" w:hanging="312"/>
      </w:pPr>
      <w:rPr>
        <w:rFonts w:hint="default"/>
        <w:lang w:val="en-US" w:eastAsia="en-US" w:bidi="ar-SA"/>
      </w:rPr>
    </w:lvl>
    <w:lvl w:ilvl="4" w:tplc="32A445E2">
      <w:numFmt w:val="bullet"/>
      <w:lvlText w:val="•"/>
      <w:lvlJc w:val="left"/>
      <w:pPr>
        <w:ind w:left="3632" w:hanging="312"/>
      </w:pPr>
      <w:rPr>
        <w:rFonts w:hint="default"/>
        <w:lang w:val="en-US" w:eastAsia="en-US" w:bidi="ar-SA"/>
      </w:rPr>
    </w:lvl>
    <w:lvl w:ilvl="5" w:tplc="800E00C6">
      <w:numFmt w:val="bullet"/>
      <w:lvlText w:val="•"/>
      <w:lvlJc w:val="left"/>
      <w:pPr>
        <w:ind w:left="4568" w:hanging="312"/>
      </w:pPr>
      <w:rPr>
        <w:rFonts w:hint="default"/>
        <w:lang w:val="en-US" w:eastAsia="en-US" w:bidi="ar-SA"/>
      </w:rPr>
    </w:lvl>
    <w:lvl w:ilvl="6" w:tplc="0A2468C6">
      <w:numFmt w:val="bullet"/>
      <w:lvlText w:val="•"/>
      <w:lvlJc w:val="left"/>
      <w:pPr>
        <w:ind w:left="5504" w:hanging="312"/>
      </w:pPr>
      <w:rPr>
        <w:rFonts w:hint="default"/>
        <w:lang w:val="en-US" w:eastAsia="en-US" w:bidi="ar-SA"/>
      </w:rPr>
    </w:lvl>
    <w:lvl w:ilvl="7" w:tplc="E3586922">
      <w:numFmt w:val="bullet"/>
      <w:lvlText w:val="•"/>
      <w:lvlJc w:val="left"/>
      <w:pPr>
        <w:ind w:left="6440" w:hanging="312"/>
      </w:pPr>
      <w:rPr>
        <w:rFonts w:hint="default"/>
        <w:lang w:val="en-US" w:eastAsia="en-US" w:bidi="ar-SA"/>
      </w:rPr>
    </w:lvl>
    <w:lvl w:ilvl="8" w:tplc="CB6438A4">
      <w:numFmt w:val="bullet"/>
      <w:lvlText w:val="•"/>
      <w:lvlJc w:val="left"/>
      <w:pPr>
        <w:ind w:left="7376" w:hanging="312"/>
      </w:pPr>
      <w:rPr>
        <w:rFonts w:hint="default"/>
        <w:lang w:val="en-US" w:eastAsia="en-US" w:bidi="ar-SA"/>
      </w:rPr>
    </w:lvl>
  </w:abstractNum>
  <w:abstractNum w:abstractNumId="15">
    <w:nsid w:val="325F22C0"/>
    <w:multiLevelType w:val="hybridMultilevel"/>
    <w:tmpl w:val="A8A420F6"/>
    <w:lvl w:ilvl="0" w:tplc="E57A1F9C">
      <w:start w:val="1"/>
      <w:numFmt w:val="decimal"/>
      <w:lvlText w:val="%1]"/>
      <w:lvlJc w:val="left"/>
      <w:pPr>
        <w:ind w:left="859" w:hanging="279"/>
      </w:pPr>
      <w:rPr>
        <w:rFonts w:ascii="Times New Roman" w:eastAsia="Times New Roman" w:hAnsi="Times New Roman" w:cs="Times New Roman" w:hint="default"/>
        <w:spacing w:val="0"/>
        <w:w w:val="100"/>
        <w:sz w:val="24"/>
        <w:szCs w:val="24"/>
        <w:lang w:val="en-US" w:eastAsia="en-US" w:bidi="ar-SA"/>
      </w:rPr>
    </w:lvl>
    <w:lvl w:ilvl="1" w:tplc="FF981AAC">
      <w:numFmt w:val="bullet"/>
      <w:lvlText w:val="•"/>
      <w:lvlJc w:val="left"/>
      <w:pPr>
        <w:ind w:left="1712" w:hanging="279"/>
      </w:pPr>
      <w:rPr>
        <w:rFonts w:hint="default"/>
        <w:lang w:val="en-US" w:eastAsia="en-US" w:bidi="ar-SA"/>
      </w:rPr>
    </w:lvl>
    <w:lvl w:ilvl="2" w:tplc="86EA3880">
      <w:numFmt w:val="bullet"/>
      <w:lvlText w:val="•"/>
      <w:lvlJc w:val="left"/>
      <w:pPr>
        <w:ind w:left="2565" w:hanging="279"/>
      </w:pPr>
      <w:rPr>
        <w:rFonts w:hint="default"/>
        <w:lang w:val="en-US" w:eastAsia="en-US" w:bidi="ar-SA"/>
      </w:rPr>
    </w:lvl>
    <w:lvl w:ilvl="3" w:tplc="FD9AC032">
      <w:numFmt w:val="bullet"/>
      <w:lvlText w:val="•"/>
      <w:lvlJc w:val="left"/>
      <w:pPr>
        <w:ind w:left="3418" w:hanging="279"/>
      </w:pPr>
      <w:rPr>
        <w:rFonts w:hint="default"/>
        <w:lang w:val="en-US" w:eastAsia="en-US" w:bidi="ar-SA"/>
      </w:rPr>
    </w:lvl>
    <w:lvl w:ilvl="4" w:tplc="E02A54AC">
      <w:numFmt w:val="bullet"/>
      <w:lvlText w:val="•"/>
      <w:lvlJc w:val="left"/>
      <w:pPr>
        <w:ind w:left="4271" w:hanging="279"/>
      </w:pPr>
      <w:rPr>
        <w:rFonts w:hint="default"/>
        <w:lang w:val="en-US" w:eastAsia="en-US" w:bidi="ar-SA"/>
      </w:rPr>
    </w:lvl>
    <w:lvl w:ilvl="5" w:tplc="E41EED60">
      <w:numFmt w:val="bullet"/>
      <w:lvlText w:val="•"/>
      <w:lvlJc w:val="left"/>
      <w:pPr>
        <w:ind w:left="5124" w:hanging="279"/>
      </w:pPr>
      <w:rPr>
        <w:rFonts w:hint="default"/>
        <w:lang w:val="en-US" w:eastAsia="en-US" w:bidi="ar-SA"/>
      </w:rPr>
    </w:lvl>
    <w:lvl w:ilvl="6" w:tplc="32703CCC">
      <w:numFmt w:val="bullet"/>
      <w:lvlText w:val="•"/>
      <w:lvlJc w:val="left"/>
      <w:pPr>
        <w:ind w:left="5977" w:hanging="279"/>
      </w:pPr>
      <w:rPr>
        <w:rFonts w:hint="default"/>
        <w:lang w:val="en-US" w:eastAsia="en-US" w:bidi="ar-SA"/>
      </w:rPr>
    </w:lvl>
    <w:lvl w:ilvl="7" w:tplc="C3ECF246">
      <w:numFmt w:val="bullet"/>
      <w:lvlText w:val="•"/>
      <w:lvlJc w:val="left"/>
      <w:pPr>
        <w:ind w:left="6830" w:hanging="279"/>
      </w:pPr>
      <w:rPr>
        <w:rFonts w:hint="default"/>
        <w:lang w:val="en-US" w:eastAsia="en-US" w:bidi="ar-SA"/>
      </w:rPr>
    </w:lvl>
    <w:lvl w:ilvl="8" w:tplc="ED22C4D6">
      <w:numFmt w:val="bullet"/>
      <w:lvlText w:val="•"/>
      <w:lvlJc w:val="left"/>
      <w:pPr>
        <w:ind w:left="7683" w:hanging="279"/>
      </w:pPr>
      <w:rPr>
        <w:rFonts w:hint="default"/>
        <w:lang w:val="en-US" w:eastAsia="en-US" w:bidi="ar-SA"/>
      </w:rPr>
    </w:lvl>
  </w:abstractNum>
  <w:abstractNum w:abstractNumId="16">
    <w:nsid w:val="35DB48E5"/>
    <w:multiLevelType w:val="hybridMultilevel"/>
    <w:tmpl w:val="61E87070"/>
    <w:lvl w:ilvl="0" w:tplc="195409B2">
      <w:start w:val="1"/>
      <w:numFmt w:val="lowerLetter"/>
      <w:lvlText w:val="%1."/>
      <w:lvlJc w:val="left"/>
      <w:pPr>
        <w:ind w:left="672" w:hanging="308"/>
        <w:jc w:val="right"/>
      </w:pPr>
      <w:rPr>
        <w:rFonts w:ascii="Times New Roman" w:eastAsia="Times New Roman" w:hAnsi="Times New Roman" w:cs="Times New Roman" w:hint="default"/>
        <w:spacing w:val="0"/>
        <w:w w:val="100"/>
        <w:sz w:val="32"/>
        <w:szCs w:val="32"/>
        <w:lang w:val="en-US" w:eastAsia="en-US" w:bidi="ar-SA"/>
      </w:rPr>
    </w:lvl>
    <w:lvl w:ilvl="1" w:tplc="363299C8">
      <w:start w:val="1"/>
      <w:numFmt w:val="decimal"/>
      <w:lvlText w:val="%2."/>
      <w:lvlJc w:val="left"/>
      <w:pPr>
        <w:ind w:left="724" w:hanging="361"/>
      </w:pPr>
      <w:rPr>
        <w:rFonts w:ascii="Times New Roman" w:eastAsia="Times New Roman" w:hAnsi="Times New Roman" w:cs="Times New Roman" w:hint="default"/>
        <w:b/>
        <w:bCs/>
        <w:spacing w:val="0"/>
        <w:w w:val="100"/>
        <w:sz w:val="24"/>
        <w:szCs w:val="24"/>
        <w:lang w:val="en-US" w:eastAsia="en-US" w:bidi="ar-SA"/>
      </w:rPr>
    </w:lvl>
    <w:lvl w:ilvl="2" w:tplc="FAA89DFA">
      <w:numFmt w:val="bullet"/>
      <w:lvlText w:val="•"/>
      <w:lvlJc w:val="left"/>
      <w:pPr>
        <w:ind w:left="1683" w:hanging="361"/>
      </w:pPr>
      <w:rPr>
        <w:rFonts w:hint="default"/>
        <w:lang w:val="en-US" w:eastAsia="en-US" w:bidi="ar-SA"/>
      </w:rPr>
    </w:lvl>
    <w:lvl w:ilvl="3" w:tplc="0742C5C6">
      <w:numFmt w:val="bullet"/>
      <w:lvlText w:val="•"/>
      <w:lvlJc w:val="left"/>
      <w:pPr>
        <w:ind w:left="2646" w:hanging="361"/>
      </w:pPr>
      <w:rPr>
        <w:rFonts w:hint="default"/>
        <w:lang w:val="en-US" w:eastAsia="en-US" w:bidi="ar-SA"/>
      </w:rPr>
    </w:lvl>
    <w:lvl w:ilvl="4" w:tplc="E92CD606">
      <w:numFmt w:val="bullet"/>
      <w:lvlText w:val="•"/>
      <w:lvlJc w:val="left"/>
      <w:pPr>
        <w:ind w:left="3609" w:hanging="361"/>
      </w:pPr>
      <w:rPr>
        <w:rFonts w:hint="default"/>
        <w:lang w:val="en-US" w:eastAsia="en-US" w:bidi="ar-SA"/>
      </w:rPr>
    </w:lvl>
    <w:lvl w:ilvl="5" w:tplc="57C822BE">
      <w:numFmt w:val="bullet"/>
      <w:lvlText w:val="•"/>
      <w:lvlJc w:val="left"/>
      <w:pPr>
        <w:ind w:left="4572" w:hanging="361"/>
      </w:pPr>
      <w:rPr>
        <w:rFonts w:hint="default"/>
        <w:lang w:val="en-US" w:eastAsia="en-US" w:bidi="ar-SA"/>
      </w:rPr>
    </w:lvl>
    <w:lvl w:ilvl="6" w:tplc="40901FD2">
      <w:numFmt w:val="bullet"/>
      <w:lvlText w:val="•"/>
      <w:lvlJc w:val="left"/>
      <w:pPr>
        <w:ind w:left="5536" w:hanging="361"/>
      </w:pPr>
      <w:rPr>
        <w:rFonts w:hint="default"/>
        <w:lang w:val="en-US" w:eastAsia="en-US" w:bidi="ar-SA"/>
      </w:rPr>
    </w:lvl>
    <w:lvl w:ilvl="7" w:tplc="45462452">
      <w:numFmt w:val="bullet"/>
      <w:lvlText w:val="•"/>
      <w:lvlJc w:val="left"/>
      <w:pPr>
        <w:ind w:left="6499" w:hanging="361"/>
      </w:pPr>
      <w:rPr>
        <w:rFonts w:hint="default"/>
        <w:lang w:val="en-US" w:eastAsia="en-US" w:bidi="ar-SA"/>
      </w:rPr>
    </w:lvl>
    <w:lvl w:ilvl="8" w:tplc="D2E40C22">
      <w:numFmt w:val="bullet"/>
      <w:lvlText w:val="•"/>
      <w:lvlJc w:val="left"/>
      <w:pPr>
        <w:ind w:left="7462" w:hanging="361"/>
      </w:pPr>
      <w:rPr>
        <w:rFonts w:hint="default"/>
        <w:lang w:val="en-US" w:eastAsia="en-US" w:bidi="ar-SA"/>
      </w:rPr>
    </w:lvl>
  </w:abstractNum>
  <w:abstractNum w:abstractNumId="17">
    <w:nsid w:val="3747521E"/>
    <w:multiLevelType w:val="multilevel"/>
    <w:tmpl w:val="26922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3A8A010F"/>
    <w:multiLevelType w:val="hybridMultilevel"/>
    <w:tmpl w:val="7FA6852C"/>
    <w:lvl w:ilvl="0" w:tplc="8D5A49BC">
      <w:start w:val="1"/>
      <w:numFmt w:val="lowerLetter"/>
      <w:lvlText w:val="%1)"/>
      <w:lvlJc w:val="left"/>
      <w:pPr>
        <w:ind w:left="1224" w:hanging="721"/>
      </w:pPr>
      <w:rPr>
        <w:rFonts w:ascii="Times New Roman" w:eastAsia="Times New Roman" w:hAnsi="Times New Roman" w:cs="Times New Roman" w:hint="default"/>
        <w:w w:val="100"/>
        <w:sz w:val="44"/>
        <w:szCs w:val="44"/>
        <w:lang w:val="en-US" w:eastAsia="en-US" w:bidi="ar-SA"/>
      </w:rPr>
    </w:lvl>
    <w:lvl w:ilvl="1" w:tplc="3816F17E">
      <w:start w:val="1"/>
      <w:numFmt w:val="decimal"/>
      <w:lvlText w:val="%2."/>
      <w:lvlJc w:val="left"/>
      <w:pPr>
        <w:ind w:left="1301" w:hanging="360"/>
      </w:pPr>
      <w:rPr>
        <w:rFonts w:hint="default"/>
        <w:spacing w:val="0"/>
        <w:w w:val="99"/>
        <w:lang w:val="en-US" w:eastAsia="en-US" w:bidi="ar-SA"/>
      </w:rPr>
    </w:lvl>
    <w:lvl w:ilvl="2" w:tplc="F21CAA10">
      <w:start w:val="1"/>
      <w:numFmt w:val="lowerLetter"/>
      <w:lvlText w:val="%3."/>
      <w:lvlJc w:val="left"/>
      <w:pPr>
        <w:ind w:left="1661" w:hanging="360"/>
        <w:jc w:val="right"/>
      </w:pPr>
      <w:rPr>
        <w:rFonts w:hint="default"/>
        <w:spacing w:val="0"/>
        <w:w w:val="100"/>
        <w:lang w:val="en-US" w:eastAsia="en-US" w:bidi="ar-SA"/>
      </w:rPr>
    </w:lvl>
    <w:lvl w:ilvl="3" w:tplc="B9DC9F46">
      <w:start w:val="1"/>
      <w:numFmt w:val="decimal"/>
      <w:lvlText w:val="%4."/>
      <w:lvlJc w:val="left"/>
      <w:pPr>
        <w:ind w:left="1267" w:hanging="327"/>
        <w:jc w:val="right"/>
      </w:pPr>
      <w:rPr>
        <w:rFonts w:hint="default"/>
        <w:spacing w:val="0"/>
        <w:w w:val="100"/>
        <w:lang w:val="en-US" w:eastAsia="en-US" w:bidi="ar-SA"/>
      </w:rPr>
    </w:lvl>
    <w:lvl w:ilvl="4" w:tplc="B17EA124">
      <w:numFmt w:val="bullet"/>
      <w:lvlText w:val="•"/>
      <w:lvlJc w:val="left"/>
      <w:pPr>
        <w:ind w:left="2764" w:hanging="327"/>
      </w:pPr>
      <w:rPr>
        <w:rFonts w:hint="default"/>
        <w:lang w:val="en-US" w:eastAsia="en-US" w:bidi="ar-SA"/>
      </w:rPr>
    </w:lvl>
    <w:lvl w:ilvl="5" w:tplc="4B9C35E6">
      <w:numFmt w:val="bullet"/>
      <w:lvlText w:val="•"/>
      <w:lvlJc w:val="left"/>
      <w:pPr>
        <w:ind w:left="3868" w:hanging="327"/>
      </w:pPr>
      <w:rPr>
        <w:rFonts w:hint="default"/>
        <w:lang w:val="en-US" w:eastAsia="en-US" w:bidi="ar-SA"/>
      </w:rPr>
    </w:lvl>
    <w:lvl w:ilvl="6" w:tplc="12F6EC14">
      <w:numFmt w:val="bullet"/>
      <w:lvlText w:val="•"/>
      <w:lvlJc w:val="left"/>
      <w:pPr>
        <w:ind w:left="4972" w:hanging="327"/>
      </w:pPr>
      <w:rPr>
        <w:rFonts w:hint="default"/>
        <w:lang w:val="en-US" w:eastAsia="en-US" w:bidi="ar-SA"/>
      </w:rPr>
    </w:lvl>
    <w:lvl w:ilvl="7" w:tplc="492683CA">
      <w:numFmt w:val="bullet"/>
      <w:lvlText w:val="•"/>
      <w:lvlJc w:val="left"/>
      <w:pPr>
        <w:ind w:left="6076" w:hanging="327"/>
      </w:pPr>
      <w:rPr>
        <w:rFonts w:hint="default"/>
        <w:lang w:val="en-US" w:eastAsia="en-US" w:bidi="ar-SA"/>
      </w:rPr>
    </w:lvl>
    <w:lvl w:ilvl="8" w:tplc="3DD44672">
      <w:numFmt w:val="bullet"/>
      <w:lvlText w:val="•"/>
      <w:lvlJc w:val="left"/>
      <w:pPr>
        <w:ind w:left="7180" w:hanging="327"/>
      </w:pPr>
      <w:rPr>
        <w:rFonts w:hint="default"/>
        <w:lang w:val="en-US" w:eastAsia="en-US" w:bidi="ar-SA"/>
      </w:rPr>
    </w:lvl>
  </w:abstractNum>
  <w:abstractNum w:abstractNumId="19">
    <w:nsid w:val="3C0B25BD"/>
    <w:multiLevelType w:val="multilevel"/>
    <w:tmpl w:val="26922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3F1A06C6"/>
    <w:multiLevelType w:val="hybridMultilevel"/>
    <w:tmpl w:val="20A47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FC09F1"/>
    <w:multiLevelType w:val="hybridMultilevel"/>
    <w:tmpl w:val="54A0E7C8"/>
    <w:lvl w:ilvl="0" w:tplc="BAB0698A">
      <w:start w:val="1"/>
      <w:numFmt w:val="decimal"/>
      <w:lvlText w:val="%1."/>
      <w:lvlJc w:val="left"/>
      <w:pPr>
        <w:ind w:left="1654" w:hanging="360"/>
      </w:pPr>
      <w:rPr>
        <w:rFonts w:hint="default"/>
      </w:rPr>
    </w:lvl>
    <w:lvl w:ilvl="1" w:tplc="04090019" w:tentative="1">
      <w:start w:val="1"/>
      <w:numFmt w:val="lowerLetter"/>
      <w:lvlText w:val="%2."/>
      <w:lvlJc w:val="left"/>
      <w:pPr>
        <w:ind w:left="2374" w:hanging="360"/>
      </w:pPr>
    </w:lvl>
    <w:lvl w:ilvl="2" w:tplc="0409001B" w:tentative="1">
      <w:start w:val="1"/>
      <w:numFmt w:val="lowerRoman"/>
      <w:lvlText w:val="%3."/>
      <w:lvlJc w:val="right"/>
      <w:pPr>
        <w:ind w:left="3094" w:hanging="180"/>
      </w:pPr>
    </w:lvl>
    <w:lvl w:ilvl="3" w:tplc="0409000F" w:tentative="1">
      <w:start w:val="1"/>
      <w:numFmt w:val="decimal"/>
      <w:lvlText w:val="%4."/>
      <w:lvlJc w:val="left"/>
      <w:pPr>
        <w:ind w:left="3814" w:hanging="360"/>
      </w:pPr>
    </w:lvl>
    <w:lvl w:ilvl="4" w:tplc="04090019" w:tentative="1">
      <w:start w:val="1"/>
      <w:numFmt w:val="lowerLetter"/>
      <w:lvlText w:val="%5."/>
      <w:lvlJc w:val="left"/>
      <w:pPr>
        <w:ind w:left="4534" w:hanging="360"/>
      </w:pPr>
    </w:lvl>
    <w:lvl w:ilvl="5" w:tplc="0409001B" w:tentative="1">
      <w:start w:val="1"/>
      <w:numFmt w:val="lowerRoman"/>
      <w:lvlText w:val="%6."/>
      <w:lvlJc w:val="right"/>
      <w:pPr>
        <w:ind w:left="5254" w:hanging="180"/>
      </w:pPr>
    </w:lvl>
    <w:lvl w:ilvl="6" w:tplc="0409000F" w:tentative="1">
      <w:start w:val="1"/>
      <w:numFmt w:val="decimal"/>
      <w:lvlText w:val="%7."/>
      <w:lvlJc w:val="left"/>
      <w:pPr>
        <w:ind w:left="5974" w:hanging="360"/>
      </w:pPr>
    </w:lvl>
    <w:lvl w:ilvl="7" w:tplc="04090019" w:tentative="1">
      <w:start w:val="1"/>
      <w:numFmt w:val="lowerLetter"/>
      <w:lvlText w:val="%8."/>
      <w:lvlJc w:val="left"/>
      <w:pPr>
        <w:ind w:left="6694" w:hanging="360"/>
      </w:pPr>
    </w:lvl>
    <w:lvl w:ilvl="8" w:tplc="0409001B" w:tentative="1">
      <w:start w:val="1"/>
      <w:numFmt w:val="lowerRoman"/>
      <w:lvlText w:val="%9."/>
      <w:lvlJc w:val="right"/>
      <w:pPr>
        <w:ind w:left="7414" w:hanging="180"/>
      </w:pPr>
    </w:lvl>
  </w:abstractNum>
  <w:abstractNum w:abstractNumId="22">
    <w:nsid w:val="4BDD1AA6"/>
    <w:multiLevelType w:val="hybridMultilevel"/>
    <w:tmpl w:val="287A50E0"/>
    <w:lvl w:ilvl="0" w:tplc="37CCF9BA">
      <w:start w:val="1"/>
      <w:numFmt w:val="lowerLetter"/>
      <w:lvlText w:val="%1."/>
      <w:lvlJc w:val="left"/>
      <w:pPr>
        <w:ind w:left="503" w:hanging="283"/>
      </w:pPr>
      <w:rPr>
        <w:rFonts w:ascii="Times New Roman" w:eastAsia="Times New Roman" w:hAnsi="Times New Roman" w:cs="Times New Roman" w:hint="default"/>
        <w:b/>
        <w:bCs/>
        <w:w w:val="99"/>
        <w:sz w:val="28"/>
        <w:szCs w:val="28"/>
        <w:lang w:val="en-US" w:eastAsia="en-US" w:bidi="ar-SA"/>
      </w:rPr>
    </w:lvl>
    <w:lvl w:ilvl="1" w:tplc="E7E4AD64">
      <w:numFmt w:val="bullet"/>
      <w:lvlText w:val=""/>
      <w:lvlJc w:val="left"/>
      <w:pPr>
        <w:ind w:left="864" w:hanging="361"/>
      </w:pPr>
      <w:rPr>
        <w:rFonts w:ascii="Symbol" w:eastAsia="Symbol" w:hAnsi="Symbol" w:cs="Symbol" w:hint="default"/>
        <w:w w:val="100"/>
        <w:sz w:val="24"/>
        <w:szCs w:val="24"/>
        <w:lang w:val="en-US" w:eastAsia="en-US" w:bidi="ar-SA"/>
      </w:rPr>
    </w:lvl>
    <w:lvl w:ilvl="2" w:tplc="68F638DE">
      <w:numFmt w:val="bullet"/>
      <w:lvlText w:val="•"/>
      <w:lvlJc w:val="left"/>
      <w:pPr>
        <w:ind w:left="1807" w:hanging="361"/>
      </w:pPr>
      <w:rPr>
        <w:rFonts w:hint="default"/>
        <w:lang w:val="en-US" w:eastAsia="en-US" w:bidi="ar-SA"/>
      </w:rPr>
    </w:lvl>
    <w:lvl w:ilvl="3" w:tplc="177AF978">
      <w:numFmt w:val="bullet"/>
      <w:lvlText w:val="•"/>
      <w:lvlJc w:val="left"/>
      <w:pPr>
        <w:ind w:left="2755" w:hanging="361"/>
      </w:pPr>
      <w:rPr>
        <w:rFonts w:hint="default"/>
        <w:lang w:val="en-US" w:eastAsia="en-US" w:bidi="ar-SA"/>
      </w:rPr>
    </w:lvl>
    <w:lvl w:ilvl="4" w:tplc="F8183D0A">
      <w:numFmt w:val="bullet"/>
      <w:lvlText w:val="•"/>
      <w:lvlJc w:val="left"/>
      <w:pPr>
        <w:ind w:left="3702" w:hanging="361"/>
      </w:pPr>
      <w:rPr>
        <w:rFonts w:hint="default"/>
        <w:lang w:val="en-US" w:eastAsia="en-US" w:bidi="ar-SA"/>
      </w:rPr>
    </w:lvl>
    <w:lvl w:ilvl="5" w:tplc="2DA0C312">
      <w:numFmt w:val="bullet"/>
      <w:lvlText w:val="•"/>
      <w:lvlJc w:val="left"/>
      <w:pPr>
        <w:ind w:left="4650" w:hanging="361"/>
      </w:pPr>
      <w:rPr>
        <w:rFonts w:hint="default"/>
        <w:lang w:val="en-US" w:eastAsia="en-US" w:bidi="ar-SA"/>
      </w:rPr>
    </w:lvl>
    <w:lvl w:ilvl="6" w:tplc="42E48282">
      <w:numFmt w:val="bullet"/>
      <w:lvlText w:val="•"/>
      <w:lvlJc w:val="left"/>
      <w:pPr>
        <w:ind w:left="5598" w:hanging="361"/>
      </w:pPr>
      <w:rPr>
        <w:rFonts w:hint="default"/>
        <w:lang w:val="en-US" w:eastAsia="en-US" w:bidi="ar-SA"/>
      </w:rPr>
    </w:lvl>
    <w:lvl w:ilvl="7" w:tplc="4B5093A2">
      <w:numFmt w:val="bullet"/>
      <w:lvlText w:val="•"/>
      <w:lvlJc w:val="left"/>
      <w:pPr>
        <w:ind w:left="6545" w:hanging="361"/>
      </w:pPr>
      <w:rPr>
        <w:rFonts w:hint="default"/>
        <w:lang w:val="en-US" w:eastAsia="en-US" w:bidi="ar-SA"/>
      </w:rPr>
    </w:lvl>
    <w:lvl w:ilvl="8" w:tplc="4642CA3C">
      <w:numFmt w:val="bullet"/>
      <w:lvlText w:val="•"/>
      <w:lvlJc w:val="left"/>
      <w:pPr>
        <w:ind w:left="7493" w:hanging="361"/>
      </w:pPr>
      <w:rPr>
        <w:rFonts w:hint="default"/>
        <w:lang w:val="en-US" w:eastAsia="en-US" w:bidi="ar-SA"/>
      </w:rPr>
    </w:lvl>
  </w:abstractNum>
  <w:abstractNum w:abstractNumId="23">
    <w:nsid w:val="50592C67"/>
    <w:multiLevelType w:val="hybridMultilevel"/>
    <w:tmpl w:val="A7561BEA"/>
    <w:lvl w:ilvl="0" w:tplc="B81ECDCC">
      <w:start w:val="1"/>
      <w:numFmt w:val="decimal"/>
      <w:lvlText w:val="[%1]"/>
      <w:lvlJc w:val="left"/>
      <w:pPr>
        <w:ind w:left="993" w:hanging="408"/>
      </w:pPr>
      <w:rPr>
        <w:rFonts w:hint="default"/>
        <w:spacing w:val="0"/>
        <w:w w:val="99"/>
        <w:sz w:val="24"/>
        <w:szCs w:val="24"/>
        <w:lang w:val="en-US" w:eastAsia="en-US" w:bidi="ar-SA"/>
      </w:rPr>
    </w:lvl>
    <w:lvl w:ilvl="1" w:tplc="FB347D66">
      <w:numFmt w:val="bullet"/>
      <w:lvlText w:val="•"/>
      <w:lvlJc w:val="left"/>
      <w:pPr>
        <w:ind w:left="1909" w:hanging="408"/>
      </w:pPr>
      <w:rPr>
        <w:rFonts w:hint="default"/>
        <w:lang w:val="en-US" w:eastAsia="en-US" w:bidi="ar-SA"/>
      </w:rPr>
    </w:lvl>
    <w:lvl w:ilvl="2" w:tplc="390C0E4A">
      <w:numFmt w:val="bullet"/>
      <w:lvlText w:val="•"/>
      <w:lvlJc w:val="left"/>
      <w:pPr>
        <w:ind w:left="2826" w:hanging="408"/>
      </w:pPr>
      <w:rPr>
        <w:rFonts w:hint="default"/>
        <w:lang w:val="en-US" w:eastAsia="en-US" w:bidi="ar-SA"/>
      </w:rPr>
    </w:lvl>
    <w:lvl w:ilvl="3" w:tplc="98FEE2F0">
      <w:numFmt w:val="bullet"/>
      <w:lvlText w:val="•"/>
      <w:lvlJc w:val="left"/>
      <w:pPr>
        <w:ind w:left="3743" w:hanging="408"/>
      </w:pPr>
      <w:rPr>
        <w:rFonts w:hint="default"/>
        <w:lang w:val="en-US" w:eastAsia="en-US" w:bidi="ar-SA"/>
      </w:rPr>
    </w:lvl>
    <w:lvl w:ilvl="4" w:tplc="AAA277D2">
      <w:numFmt w:val="bullet"/>
      <w:lvlText w:val="•"/>
      <w:lvlJc w:val="left"/>
      <w:pPr>
        <w:ind w:left="4660" w:hanging="408"/>
      </w:pPr>
      <w:rPr>
        <w:rFonts w:hint="default"/>
        <w:lang w:val="en-US" w:eastAsia="en-US" w:bidi="ar-SA"/>
      </w:rPr>
    </w:lvl>
    <w:lvl w:ilvl="5" w:tplc="3C0AE05E">
      <w:numFmt w:val="bullet"/>
      <w:lvlText w:val="•"/>
      <w:lvlJc w:val="left"/>
      <w:pPr>
        <w:ind w:left="5577" w:hanging="408"/>
      </w:pPr>
      <w:rPr>
        <w:rFonts w:hint="default"/>
        <w:lang w:val="en-US" w:eastAsia="en-US" w:bidi="ar-SA"/>
      </w:rPr>
    </w:lvl>
    <w:lvl w:ilvl="6" w:tplc="36B0488C">
      <w:numFmt w:val="bullet"/>
      <w:lvlText w:val="•"/>
      <w:lvlJc w:val="left"/>
      <w:pPr>
        <w:ind w:left="6494" w:hanging="408"/>
      </w:pPr>
      <w:rPr>
        <w:rFonts w:hint="default"/>
        <w:lang w:val="en-US" w:eastAsia="en-US" w:bidi="ar-SA"/>
      </w:rPr>
    </w:lvl>
    <w:lvl w:ilvl="7" w:tplc="9D32FDB6">
      <w:numFmt w:val="bullet"/>
      <w:lvlText w:val="•"/>
      <w:lvlJc w:val="left"/>
      <w:pPr>
        <w:ind w:left="7411" w:hanging="408"/>
      </w:pPr>
      <w:rPr>
        <w:rFonts w:hint="default"/>
        <w:lang w:val="en-US" w:eastAsia="en-US" w:bidi="ar-SA"/>
      </w:rPr>
    </w:lvl>
    <w:lvl w:ilvl="8" w:tplc="D4101D44">
      <w:numFmt w:val="bullet"/>
      <w:lvlText w:val="•"/>
      <w:lvlJc w:val="left"/>
      <w:pPr>
        <w:ind w:left="8328" w:hanging="408"/>
      </w:pPr>
      <w:rPr>
        <w:rFonts w:hint="default"/>
        <w:lang w:val="en-US" w:eastAsia="en-US" w:bidi="ar-SA"/>
      </w:rPr>
    </w:lvl>
  </w:abstractNum>
  <w:abstractNum w:abstractNumId="24">
    <w:nsid w:val="51AF6EB4"/>
    <w:multiLevelType w:val="hybridMultilevel"/>
    <w:tmpl w:val="9C7010A0"/>
    <w:lvl w:ilvl="0" w:tplc="49468E80">
      <w:numFmt w:val="bullet"/>
      <w:lvlText w:val=""/>
      <w:lvlJc w:val="left"/>
      <w:pPr>
        <w:ind w:left="941" w:hanging="360"/>
      </w:pPr>
      <w:rPr>
        <w:rFonts w:hint="default"/>
        <w:w w:val="100"/>
        <w:lang w:val="en-US" w:eastAsia="en-US" w:bidi="ar-SA"/>
      </w:rPr>
    </w:lvl>
    <w:lvl w:ilvl="1" w:tplc="33F6D1B4">
      <w:numFmt w:val="bullet"/>
      <w:lvlText w:val="•"/>
      <w:lvlJc w:val="left"/>
      <w:pPr>
        <w:ind w:left="1784" w:hanging="360"/>
      </w:pPr>
      <w:rPr>
        <w:rFonts w:hint="default"/>
        <w:lang w:val="en-US" w:eastAsia="en-US" w:bidi="ar-SA"/>
      </w:rPr>
    </w:lvl>
    <w:lvl w:ilvl="2" w:tplc="6842381E">
      <w:numFmt w:val="bullet"/>
      <w:lvlText w:val="•"/>
      <w:lvlJc w:val="left"/>
      <w:pPr>
        <w:ind w:left="2629" w:hanging="360"/>
      </w:pPr>
      <w:rPr>
        <w:rFonts w:hint="default"/>
        <w:lang w:val="en-US" w:eastAsia="en-US" w:bidi="ar-SA"/>
      </w:rPr>
    </w:lvl>
    <w:lvl w:ilvl="3" w:tplc="3B023A0C">
      <w:numFmt w:val="bullet"/>
      <w:lvlText w:val="•"/>
      <w:lvlJc w:val="left"/>
      <w:pPr>
        <w:ind w:left="3474" w:hanging="360"/>
      </w:pPr>
      <w:rPr>
        <w:rFonts w:hint="default"/>
        <w:lang w:val="en-US" w:eastAsia="en-US" w:bidi="ar-SA"/>
      </w:rPr>
    </w:lvl>
    <w:lvl w:ilvl="4" w:tplc="5F641B32">
      <w:numFmt w:val="bullet"/>
      <w:lvlText w:val="•"/>
      <w:lvlJc w:val="left"/>
      <w:pPr>
        <w:ind w:left="4319" w:hanging="360"/>
      </w:pPr>
      <w:rPr>
        <w:rFonts w:hint="default"/>
        <w:lang w:val="en-US" w:eastAsia="en-US" w:bidi="ar-SA"/>
      </w:rPr>
    </w:lvl>
    <w:lvl w:ilvl="5" w:tplc="A40E47B2">
      <w:numFmt w:val="bullet"/>
      <w:lvlText w:val="•"/>
      <w:lvlJc w:val="left"/>
      <w:pPr>
        <w:ind w:left="5164" w:hanging="360"/>
      </w:pPr>
      <w:rPr>
        <w:rFonts w:hint="default"/>
        <w:lang w:val="en-US" w:eastAsia="en-US" w:bidi="ar-SA"/>
      </w:rPr>
    </w:lvl>
    <w:lvl w:ilvl="6" w:tplc="0BB45A36">
      <w:numFmt w:val="bullet"/>
      <w:lvlText w:val="•"/>
      <w:lvlJc w:val="left"/>
      <w:pPr>
        <w:ind w:left="6009" w:hanging="360"/>
      </w:pPr>
      <w:rPr>
        <w:rFonts w:hint="default"/>
        <w:lang w:val="en-US" w:eastAsia="en-US" w:bidi="ar-SA"/>
      </w:rPr>
    </w:lvl>
    <w:lvl w:ilvl="7" w:tplc="43BC129E">
      <w:numFmt w:val="bullet"/>
      <w:lvlText w:val="•"/>
      <w:lvlJc w:val="left"/>
      <w:pPr>
        <w:ind w:left="6854" w:hanging="360"/>
      </w:pPr>
      <w:rPr>
        <w:rFonts w:hint="default"/>
        <w:lang w:val="en-US" w:eastAsia="en-US" w:bidi="ar-SA"/>
      </w:rPr>
    </w:lvl>
    <w:lvl w:ilvl="8" w:tplc="9136696A">
      <w:numFmt w:val="bullet"/>
      <w:lvlText w:val="•"/>
      <w:lvlJc w:val="left"/>
      <w:pPr>
        <w:ind w:left="7699" w:hanging="360"/>
      </w:pPr>
      <w:rPr>
        <w:rFonts w:hint="default"/>
        <w:lang w:val="en-US" w:eastAsia="en-US" w:bidi="ar-SA"/>
      </w:rPr>
    </w:lvl>
  </w:abstractNum>
  <w:abstractNum w:abstractNumId="25">
    <w:nsid w:val="553B007C"/>
    <w:multiLevelType w:val="hybridMultilevel"/>
    <w:tmpl w:val="046610BE"/>
    <w:lvl w:ilvl="0" w:tplc="BC4076D8">
      <w:start w:val="1"/>
      <w:numFmt w:val="decimal"/>
      <w:lvlText w:val="%1."/>
      <w:lvlJc w:val="left"/>
      <w:pPr>
        <w:ind w:left="478" w:hanging="259"/>
      </w:pPr>
      <w:rPr>
        <w:rFonts w:ascii="Times New Roman" w:eastAsia="Times New Roman" w:hAnsi="Times New Roman" w:cs="Times New Roman" w:hint="default"/>
        <w:spacing w:val="0"/>
        <w:w w:val="100"/>
        <w:sz w:val="24"/>
        <w:szCs w:val="24"/>
        <w:lang w:val="en-US" w:eastAsia="en-US" w:bidi="ar-SA"/>
      </w:rPr>
    </w:lvl>
    <w:lvl w:ilvl="1" w:tplc="BCB86BDC">
      <w:start w:val="1"/>
      <w:numFmt w:val="decimal"/>
      <w:lvlText w:val="%2."/>
      <w:lvlJc w:val="left"/>
      <w:pPr>
        <w:ind w:left="844" w:hanging="259"/>
      </w:pPr>
      <w:rPr>
        <w:rFonts w:ascii="Times New Roman" w:eastAsia="Times New Roman" w:hAnsi="Times New Roman" w:cs="Times New Roman"/>
        <w:w w:val="99"/>
        <w:sz w:val="24"/>
        <w:szCs w:val="24"/>
        <w:lang w:val="en-US" w:eastAsia="en-US" w:bidi="ar-SA"/>
      </w:rPr>
    </w:lvl>
    <w:lvl w:ilvl="2" w:tplc="890AB02E">
      <w:numFmt w:val="bullet"/>
      <w:lvlText w:val="•"/>
      <w:lvlJc w:val="left"/>
      <w:pPr>
        <w:ind w:left="1789" w:hanging="259"/>
      </w:pPr>
      <w:rPr>
        <w:rFonts w:hint="default"/>
        <w:lang w:val="en-US" w:eastAsia="en-US" w:bidi="ar-SA"/>
      </w:rPr>
    </w:lvl>
    <w:lvl w:ilvl="3" w:tplc="720E0D4A">
      <w:numFmt w:val="bullet"/>
      <w:lvlText w:val="•"/>
      <w:lvlJc w:val="left"/>
      <w:pPr>
        <w:ind w:left="2739" w:hanging="259"/>
      </w:pPr>
      <w:rPr>
        <w:rFonts w:hint="default"/>
        <w:lang w:val="en-US" w:eastAsia="en-US" w:bidi="ar-SA"/>
      </w:rPr>
    </w:lvl>
    <w:lvl w:ilvl="4" w:tplc="14C677C6">
      <w:numFmt w:val="bullet"/>
      <w:lvlText w:val="•"/>
      <w:lvlJc w:val="left"/>
      <w:pPr>
        <w:ind w:left="3689" w:hanging="259"/>
      </w:pPr>
      <w:rPr>
        <w:rFonts w:hint="default"/>
        <w:lang w:val="en-US" w:eastAsia="en-US" w:bidi="ar-SA"/>
      </w:rPr>
    </w:lvl>
    <w:lvl w:ilvl="5" w:tplc="53DEFB22">
      <w:numFmt w:val="bullet"/>
      <w:lvlText w:val="•"/>
      <w:lvlJc w:val="left"/>
      <w:pPr>
        <w:ind w:left="4639" w:hanging="259"/>
      </w:pPr>
      <w:rPr>
        <w:rFonts w:hint="default"/>
        <w:lang w:val="en-US" w:eastAsia="en-US" w:bidi="ar-SA"/>
      </w:rPr>
    </w:lvl>
    <w:lvl w:ilvl="6" w:tplc="0AAE3412">
      <w:numFmt w:val="bullet"/>
      <w:lvlText w:val="•"/>
      <w:lvlJc w:val="left"/>
      <w:pPr>
        <w:ind w:left="5589" w:hanging="259"/>
      </w:pPr>
      <w:rPr>
        <w:rFonts w:hint="default"/>
        <w:lang w:val="en-US" w:eastAsia="en-US" w:bidi="ar-SA"/>
      </w:rPr>
    </w:lvl>
    <w:lvl w:ilvl="7" w:tplc="12627756">
      <w:numFmt w:val="bullet"/>
      <w:lvlText w:val="•"/>
      <w:lvlJc w:val="left"/>
      <w:pPr>
        <w:ind w:left="6539" w:hanging="259"/>
      </w:pPr>
      <w:rPr>
        <w:rFonts w:hint="default"/>
        <w:lang w:val="en-US" w:eastAsia="en-US" w:bidi="ar-SA"/>
      </w:rPr>
    </w:lvl>
    <w:lvl w:ilvl="8" w:tplc="BC5C965C">
      <w:numFmt w:val="bullet"/>
      <w:lvlText w:val="•"/>
      <w:lvlJc w:val="left"/>
      <w:pPr>
        <w:ind w:left="7489" w:hanging="259"/>
      </w:pPr>
      <w:rPr>
        <w:rFonts w:hint="default"/>
        <w:lang w:val="en-US" w:eastAsia="en-US" w:bidi="ar-SA"/>
      </w:rPr>
    </w:lvl>
  </w:abstractNum>
  <w:abstractNum w:abstractNumId="26">
    <w:nsid w:val="56665679"/>
    <w:multiLevelType w:val="hybridMultilevel"/>
    <w:tmpl w:val="5C3A9E70"/>
    <w:lvl w:ilvl="0" w:tplc="ACCEC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B50D48"/>
    <w:multiLevelType w:val="hybridMultilevel"/>
    <w:tmpl w:val="487420A2"/>
    <w:lvl w:ilvl="0" w:tplc="08090001">
      <w:start w:val="1"/>
      <w:numFmt w:val="bullet"/>
      <w:lvlText w:val=""/>
      <w:lvlJc w:val="left"/>
      <w:pPr>
        <w:ind w:left="1319" w:hanging="360"/>
      </w:pPr>
      <w:rPr>
        <w:rFonts w:ascii="Symbol" w:hAnsi="Symbol" w:hint="default"/>
      </w:rPr>
    </w:lvl>
    <w:lvl w:ilvl="1" w:tplc="08090003" w:tentative="1">
      <w:start w:val="1"/>
      <w:numFmt w:val="bullet"/>
      <w:lvlText w:val="o"/>
      <w:lvlJc w:val="left"/>
      <w:pPr>
        <w:ind w:left="2039" w:hanging="360"/>
      </w:pPr>
      <w:rPr>
        <w:rFonts w:ascii="Courier New" w:hAnsi="Courier New" w:cs="Courier New" w:hint="default"/>
      </w:rPr>
    </w:lvl>
    <w:lvl w:ilvl="2" w:tplc="08090005" w:tentative="1">
      <w:start w:val="1"/>
      <w:numFmt w:val="bullet"/>
      <w:lvlText w:val=""/>
      <w:lvlJc w:val="left"/>
      <w:pPr>
        <w:ind w:left="2759" w:hanging="360"/>
      </w:pPr>
      <w:rPr>
        <w:rFonts w:ascii="Wingdings" w:hAnsi="Wingdings" w:hint="default"/>
      </w:rPr>
    </w:lvl>
    <w:lvl w:ilvl="3" w:tplc="08090001" w:tentative="1">
      <w:start w:val="1"/>
      <w:numFmt w:val="bullet"/>
      <w:lvlText w:val=""/>
      <w:lvlJc w:val="left"/>
      <w:pPr>
        <w:ind w:left="3479" w:hanging="360"/>
      </w:pPr>
      <w:rPr>
        <w:rFonts w:ascii="Symbol" w:hAnsi="Symbol" w:hint="default"/>
      </w:rPr>
    </w:lvl>
    <w:lvl w:ilvl="4" w:tplc="08090003" w:tentative="1">
      <w:start w:val="1"/>
      <w:numFmt w:val="bullet"/>
      <w:lvlText w:val="o"/>
      <w:lvlJc w:val="left"/>
      <w:pPr>
        <w:ind w:left="4199" w:hanging="360"/>
      </w:pPr>
      <w:rPr>
        <w:rFonts w:ascii="Courier New" w:hAnsi="Courier New" w:cs="Courier New" w:hint="default"/>
      </w:rPr>
    </w:lvl>
    <w:lvl w:ilvl="5" w:tplc="08090005" w:tentative="1">
      <w:start w:val="1"/>
      <w:numFmt w:val="bullet"/>
      <w:lvlText w:val=""/>
      <w:lvlJc w:val="left"/>
      <w:pPr>
        <w:ind w:left="4919" w:hanging="360"/>
      </w:pPr>
      <w:rPr>
        <w:rFonts w:ascii="Wingdings" w:hAnsi="Wingdings" w:hint="default"/>
      </w:rPr>
    </w:lvl>
    <w:lvl w:ilvl="6" w:tplc="08090001" w:tentative="1">
      <w:start w:val="1"/>
      <w:numFmt w:val="bullet"/>
      <w:lvlText w:val=""/>
      <w:lvlJc w:val="left"/>
      <w:pPr>
        <w:ind w:left="5639" w:hanging="360"/>
      </w:pPr>
      <w:rPr>
        <w:rFonts w:ascii="Symbol" w:hAnsi="Symbol" w:hint="default"/>
      </w:rPr>
    </w:lvl>
    <w:lvl w:ilvl="7" w:tplc="08090003" w:tentative="1">
      <w:start w:val="1"/>
      <w:numFmt w:val="bullet"/>
      <w:lvlText w:val="o"/>
      <w:lvlJc w:val="left"/>
      <w:pPr>
        <w:ind w:left="6359" w:hanging="360"/>
      </w:pPr>
      <w:rPr>
        <w:rFonts w:ascii="Courier New" w:hAnsi="Courier New" w:cs="Courier New" w:hint="default"/>
      </w:rPr>
    </w:lvl>
    <w:lvl w:ilvl="8" w:tplc="08090005" w:tentative="1">
      <w:start w:val="1"/>
      <w:numFmt w:val="bullet"/>
      <w:lvlText w:val=""/>
      <w:lvlJc w:val="left"/>
      <w:pPr>
        <w:ind w:left="7079" w:hanging="360"/>
      </w:pPr>
      <w:rPr>
        <w:rFonts w:ascii="Wingdings" w:hAnsi="Wingdings" w:hint="default"/>
      </w:rPr>
    </w:lvl>
  </w:abstractNum>
  <w:abstractNum w:abstractNumId="28">
    <w:nsid w:val="57CC6BBA"/>
    <w:multiLevelType w:val="hybridMultilevel"/>
    <w:tmpl w:val="251028EA"/>
    <w:lvl w:ilvl="0" w:tplc="222C63B2">
      <w:start w:val="2"/>
      <w:numFmt w:val="lowerLetter"/>
      <w:lvlText w:val="%1]"/>
      <w:lvlJc w:val="left"/>
      <w:pPr>
        <w:ind w:left="1214" w:hanging="274"/>
      </w:pPr>
      <w:rPr>
        <w:rFonts w:ascii="Times New Roman" w:eastAsia="Times New Roman" w:hAnsi="Times New Roman" w:cs="Times New Roman" w:hint="default"/>
        <w:w w:val="100"/>
        <w:sz w:val="24"/>
        <w:szCs w:val="24"/>
        <w:lang w:val="en-US" w:eastAsia="en-US" w:bidi="ar-SA"/>
      </w:rPr>
    </w:lvl>
    <w:lvl w:ilvl="1" w:tplc="2F461A88">
      <w:numFmt w:val="bullet"/>
      <w:lvlText w:val="•"/>
      <w:lvlJc w:val="left"/>
      <w:pPr>
        <w:ind w:left="2036" w:hanging="274"/>
      </w:pPr>
      <w:rPr>
        <w:rFonts w:hint="default"/>
        <w:lang w:val="en-US" w:eastAsia="en-US" w:bidi="ar-SA"/>
      </w:rPr>
    </w:lvl>
    <w:lvl w:ilvl="2" w:tplc="5C50069C">
      <w:numFmt w:val="bullet"/>
      <w:lvlText w:val="•"/>
      <w:lvlJc w:val="left"/>
      <w:pPr>
        <w:ind w:left="2853" w:hanging="274"/>
      </w:pPr>
      <w:rPr>
        <w:rFonts w:hint="default"/>
        <w:lang w:val="en-US" w:eastAsia="en-US" w:bidi="ar-SA"/>
      </w:rPr>
    </w:lvl>
    <w:lvl w:ilvl="3" w:tplc="F1C21E38">
      <w:numFmt w:val="bullet"/>
      <w:lvlText w:val="•"/>
      <w:lvlJc w:val="left"/>
      <w:pPr>
        <w:ind w:left="3670" w:hanging="274"/>
      </w:pPr>
      <w:rPr>
        <w:rFonts w:hint="default"/>
        <w:lang w:val="en-US" w:eastAsia="en-US" w:bidi="ar-SA"/>
      </w:rPr>
    </w:lvl>
    <w:lvl w:ilvl="4" w:tplc="AC608124">
      <w:numFmt w:val="bullet"/>
      <w:lvlText w:val="•"/>
      <w:lvlJc w:val="left"/>
      <w:pPr>
        <w:ind w:left="4487" w:hanging="274"/>
      </w:pPr>
      <w:rPr>
        <w:rFonts w:hint="default"/>
        <w:lang w:val="en-US" w:eastAsia="en-US" w:bidi="ar-SA"/>
      </w:rPr>
    </w:lvl>
    <w:lvl w:ilvl="5" w:tplc="D102C304">
      <w:numFmt w:val="bullet"/>
      <w:lvlText w:val="•"/>
      <w:lvlJc w:val="left"/>
      <w:pPr>
        <w:ind w:left="5304" w:hanging="274"/>
      </w:pPr>
      <w:rPr>
        <w:rFonts w:hint="default"/>
        <w:lang w:val="en-US" w:eastAsia="en-US" w:bidi="ar-SA"/>
      </w:rPr>
    </w:lvl>
    <w:lvl w:ilvl="6" w:tplc="00AC3AEA">
      <w:numFmt w:val="bullet"/>
      <w:lvlText w:val="•"/>
      <w:lvlJc w:val="left"/>
      <w:pPr>
        <w:ind w:left="6121" w:hanging="274"/>
      </w:pPr>
      <w:rPr>
        <w:rFonts w:hint="default"/>
        <w:lang w:val="en-US" w:eastAsia="en-US" w:bidi="ar-SA"/>
      </w:rPr>
    </w:lvl>
    <w:lvl w:ilvl="7" w:tplc="8780B8C0">
      <w:numFmt w:val="bullet"/>
      <w:lvlText w:val="•"/>
      <w:lvlJc w:val="left"/>
      <w:pPr>
        <w:ind w:left="6938" w:hanging="274"/>
      </w:pPr>
      <w:rPr>
        <w:rFonts w:hint="default"/>
        <w:lang w:val="en-US" w:eastAsia="en-US" w:bidi="ar-SA"/>
      </w:rPr>
    </w:lvl>
    <w:lvl w:ilvl="8" w:tplc="4BC897A0">
      <w:numFmt w:val="bullet"/>
      <w:lvlText w:val="•"/>
      <w:lvlJc w:val="left"/>
      <w:pPr>
        <w:ind w:left="7755" w:hanging="274"/>
      </w:pPr>
      <w:rPr>
        <w:rFonts w:hint="default"/>
        <w:lang w:val="en-US" w:eastAsia="en-US" w:bidi="ar-SA"/>
      </w:rPr>
    </w:lvl>
  </w:abstractNum>
  <w:abstractNum w:abstractNumId="29">
    <w:nsid w:val="58C65EF5"/>
    <w:multiLevelType w:val="hybridMultilevel"/>
    <w:tmpl w:val="653E7196"/>
    <w:lvl w:ilvl="0" w:tplc="0786D96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A052C11"/>
    <w:multiLevelType w:val="hybridMultilevel"/>
    <w:tmpl w:val="A94074C4"/>
    <w:lvl w:ilvl="0" w:tplc="F7366B38">
      <w:numFmt w:val="bullet"/>
      <w:lvlText w:val=""/>
      <w:lvlJc w:val="left"/>
      <w:pPr>
        <w:ind w:left="941" w:hanging="361"/>
      </w:pPr>
      <w:rPr>
        <w:rFonts w:ascii="Wingdings" w:eastAsia="Wingdings" w:hAnsi="Wingdings" w:cs="Wingdings" w:hint="default"/>
        <w:w w:val="99"/>
        <w:sz w:val="28"/>
        <w:szCs w:val="28"/>
        <w:lang w:val="en-US" w:eastAsia="en-US" w:bidi="ar-SA"/>
      </w:rPr>
    </w:lvl>
    <w:lvl w:ilvl="1" w:tplc="C504B230">
      <w:numFmt w:val="bullet"/>
      <w:lvlText w:val="•"/>
      <w:lvlJc w:val="left"/>
      <w:pPr>
        <w:ind w:left="1784" w:hanging="361"/>
      </w:pPr>
      <w:rPr>
        <w:rFonts w:hint="default"/>
        <w:lang w:val="en-US" w:eastAsia="en-US" w:bidi="ar-SA"/>
      </w:rPr>
    </w:lvl>
    <w:lvl w:ilvl="2" w:tplc="6F6AC7BC">
      <w:numFmt w:val="bullet"/>
      <w:lvlText w:val="•"/>
      <w:lvlJc w:val="left"/>
      <w:pPr>
        <w:ind w:left="2629" w:hanging="361"/>
      </w:pPr>
      <w:rPr>
        <w:rFonts w:hint="default"/>
        <w:lang w:val="en-US" w:eastAsia="en-US" w:bidi="ar-SA"/>
      </w:rPr>
    </w:lvl>
    <w:lvl w:ilvl="3" w:tplc="322AFD02">
      <w:numFmt w:val="bullet"/>
      <w:lvlText w:val="•"/>
      <w:lvlJc w:val="left"/>
      <w:pPr>
        <w:ind w:left="3474" w:hanging="361"/>
      </w:pPr>
      <w:rPr>
        <w:rFonts w:hint="default"/>
        <w:lang w:val="en-US" w:eastAsia="en-US" w:bidi="ar-SA"/>
      </w:rPr>
    </w:lvl>
    <w:lvl w:ilvl="4" w:tplc="EF228D64">
      <w:numFmt w:val="bullet"/>
      <w:lvlText w:val="•"/>
      <w:lvlJc w:val="left"/>
      <w:pPr>
        <w:ind w:left="4319" w:hanging="361"/>
      </w:pPr>
      <w:rPr>
        <w:rFonts w:hint="default"/>
        <w:lang w:val="en-US" w:eastAsia="en-US" w:bidi="ar-SA"/>
      </w:rPr>
    </w:lvl>
    <w:lvl w:ilvl="5" w:tplc="9BE4F6A0">
      <w:numFmt w:val="bullet"/>
      <w:lvlText w:val="•"/>
      <w:lvlJc w:val="left"/>
      <w:pPr>
        <w:ind w:left="5164" w:hanging="361"/>
      </w:pPr>
      <w:rPr>
        <w:rFonts w:hint="default"/>
        <w:lang w:val="en-US" w:eastAsia="en-US" w:bidi="ar-SA"/>
      </w:rPr>
    </w:lvl>
    <w:lvl w:ilvl="6" w:tplc="21CAA954">
      <w:numFmt w:val="bullet"/>
      <w:lvlText w:val="•"/>
      <w:lvlJc w:val="left"/>
      <w:pPr>
        <w:ind w:left="6009" w:hanging="361"/>
      </w:pPr>
      <w:rPr>
        <w:rFonts w:hint="default"/>
        <w:lang w:val="en-US" w:eastAsia="en-US" w:bidi="ar-SA"/>
      </w:rPr>
    </w:lvl>
    <w:lvl w:ilvl="7" w:tplc="77CC321C">
      <w:numFmt w:val="bullet"/>
      <w:lvlText w:val="•"/>
      <w:lvlJc w:val="left"/>
      <w:pPr>
        <w:ind w:left="6854" w:hanging="361"/>
      </w:pPr>
      <w:rPr>
        <w:rFonts w:hint="default"/>
        <w:lang w:val="en-US" w:eastAsia="en-US" w:bidi="ar-SA"/>
      </w:rPr>
    </w:lvl>
    <w:lvl w:ilvl="8" w:tplc="E41CCBE0">
      <w:numFmt w:val="bullet"/>
      <w:lvlText w:val="•"/>
      <w:lvlJc w:val="left"/>
      <w:pPr>
        <w:ind w:left="7699" w:hanging="361"/>
      </w:pPr>
      <w:rPr>
        <w:rFonts w:hint="default"/>
        <w:lang w:val="en-US" w:eastAsia="en-US" w:bidi="ar-SA"/>
      </w:rPr>
    </w:lvl>
  </w:abstractNum>
  <w:abstractNum w:abstractNumId="31">
    <w:nsid w:val="5DB064F7"/>
    <w:multiLevelType w:val="hybridMultilevel"/>
    <w:tmpl w:val="06DCA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E162E49"/>
    <w:multiLevelType w:val="hybridMultilevel"/>
    <w:tmpl w:val="D7D49B6A"/>
    <w:lvl w:ilvl="0" w:tplc="9D4E6072">
      <w:start w:val="1"/>
      <w:numFmt w:val="decimal"/>
      <w:lvlText w:val="%1)"/>
      <w:lvlJc w:val="left"/>
      <w:pPr>
        <w:ind w:left="220" w:hanging="264"/>
      </w:pPr>
      <w:rPr>
        <w:rFonts w:ascii="Times New Roman" w:eastAsia="Times New Roman" w:hAnsi="Times New Roman" w:cs="Times New Roman" w:hint="default"/>
        <w:w w:val="99"/>
        <w:sz w:val="24"/>
        <w:szCs w:val="24"/>
        <w:lang w:val="en-US" w:eastAsia="en-US" w:bidi="ar-SA"/>
      </w:rPr>
    </w:lvl>
    <w:lvl w:ilvl="1" w:tplc="69427E7E">
      <w:start w:val="1"/>
      <w:numFmt w:val="lowerLetter"/>
      <w:lvlText w:val="%2."/>
      <w:lvlJc w:val="left"/>
      <w:pPr>
        <w:ind w:left="1661" w:hanging="360"/>
      </w:pPr>
      <w:rPr>
        <w:rFonts w:ascii="Times New Roman" w:eastAsia="Times New Roman" w:hAnsi="Times New Roman" w:cs="Times New Roman" w:hint="default"/>
        <w:spacing w:val="-1"/>
        <w:w w:val="100"/>
        <w:sz w:val="24"/>
        <w:szCs w:val="24"/>
        <w:lang w:val="en-US" w:eastAsia="en-US" w:bidi="ar-SA"/>
      </w:rPr>
    </w:lvl>
    <w:lvl w:ilvl="2" w:tplc="228E2762">
      <w:numFmt w:val="bullet"/>
      <w:lvlText w:val="•"/>
      <w:lvlJc w:val="left"/>
      <w:pPr>
        <w:ind w:left="2518" w:hanging="360"/>
      </w:pPr>
      <w:rPr>
        <w:rFonts w:hint="default"/>
        <w:lang w:val="en-US" w:eastAsia="en-US" w:bidi="ar-SA"/>
      </w:rPr>
    </w:lvl>
    <w:lvl w:ilvl="3" w:tplc="3E5EEBBE">
      <w:numFmt w:val="bullet"/>
      <w:lvlText w:val="•"/>
      <w:lvlJc w:val="left"/>
      <w:pPr>
        <w:ind w:left="3377" w:hanging="360"/>
      </w:pPr>
      <w:rPr>
        <w:rFonts w:hint="default"/>
        <w:lang w:val="en-US" w:eastAsia="en-US" w:bidi="ar-SA"/>
      </w:rPr>
    </w:lvl>
    <w:lvl w:ilvl="4" w:tplc="7570B8A2">
      <w:numFmt w:val="bullet"/>
      <w:lvlText w:val="•"/>
      <w:lvlJc w:val="left"/>
      <w:pPr>
        <w:ind w:left="4236" w:hanging="360"/>
      </w:pPr>
      <w:rPr>
        <w:rFonts w:hint="default"/>
        <w:lang w:val="en-US" w:eastAsia="en-US" w:bidi="ar-SA"/>
      </w:rPr>
    </w:lvl>
    <w:lvl w:ilvl="5" w:tplc="B68EEE2C">
      <w:numFmt w:val="bullet"/>
      <w:lvlText w:val="•"/>
      <w:lvlJc w:val="left"/>
      <w:pPr>
        <w:ind w:left="5095" w:hanging="360"/>
      </w:pPr>
      <w:rPr>
        <w:rFonts w:hint="default"/>
        <w:lang w:val="en-US" w:eastAsia="en-US" w:bidi="ar-SA"/>
      </w:rPr>
    </w:lvl>
    <w:lvl w:ilvl="6" w:tplc="B8E60644">
      <w:numFmt w:val="bullet"/>
      <w:lvlText w:val="•"/>
      <w:lvlJc w:val="left"/>
      <w:pPr>
        <w:ind w:left="5953" w:hanging="360"/>
      </w:pPr>
      <w:rPr>
        <w:rFonts w:hint="default"/>
        <w:lang w:val="en-US" w:eastAsia="en-US" w:bidi="ar-SA"/>
      </w:rPr>
    </w:lvl>
    <w:lvl w:ilvl="7" w:tplc="E27E80EA">
      <w:numFmt w:val="bullet"/>
      <w:lvlText w:val="•"/>
      <w:lvlJc w:val="left"/>
      <w:pPr>
        <w:ind w:left="6812" w:hanging="360"/>
      </w:pPr>
      <w:rPr>
        <w:rFonts w:hint="default"/>
        <w:lang w:val="en-US" w:eastAsia="en-US" w:bidi="ar-SA"/>
      </w:rPr>
    </w:lvl>
    <w:lvl w:ilvl="8" w:tplc="F9EA4F08">
      <w:numFmt w:val="bullet"/>
      <w:lvlText w:val="•"/>
      <w:lvlJc w:val="left"/>
      <w:pPr>
        <w:ind w:left="7671" w:hanging="360"/>
      </w:pPr>
      <w:rPr>
        <w:rFonts w:hint="default"/>
        <w:lang w:val="en-US" w:eastAsia="en-US" w:bidi="ar-SA"/>
      </w:rPr>
    </w:lvl>
  </w:abstractNum>
  <w:abstractNum w:abstractNumId="33">
    <w:nsid w:val="5F7B2968"/>
    <w:multiLevelType w:val="multilevel"/>
    <w:tmpl w:val="827A0D2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642E0B98"/>
    <w:multiLevelType w:val="hybridMultilevel"/>
    <w:tmpl w:val="2C20532A"/>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35">
    <w:nsid w:val="64F44280"/>
    <w:multiLevelType w:val="hybridMultilevel"/>
    <w:tmpl w:val="ED00D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CBF370C"/>
    <w:multiLevelType w:val="hybridMultilevel"/>
    <w:tmpl w:val="FA86950C"/>
    <w:lvl w:ilvl="0" w:tplc="900EDE5E">
      <w:start w:val="1"/>
      <w:numFmt w:val="decimal"/>
      <w:lvlText w:val="%1]"/>
      <w:lvlJc w:val="left"/>
      <w:pPr>
        <w:ind w:left="580" w:hanging="289"/>
      </w:pPr>
      <w:rPr>
        <w:rFonts w:ascii="Times New Roman" w:eastAsia="Times New Roman" w:hAnsi="Times New Roman" w:cs="Times New Roman" w:hint="default"/>
        <w:spacing w:val="0"/>
        <w:w w:val="100"/>
        <w:sz w:val="24"/>
        <w:szCs w:val="24"/>
        <w:lang w:val="en-US" w:eastAsia="en-US" w:bidi="ar-SA"/>
      </w:rPr>
    </w:lvl>
    <w:lvl w:ilvl="1" w:tplc="5A529384">
      <w:numFmt w:val="bullet"/>
      <w:lvlText w:val="•"/>
      <w:lvlJc w:val="left"/>
      <w:pPr>
        <w:ind w:left="1460" w:hanging="289"/>
      </w:pPr>
      <w:rPr>
        <w:rFonts w:hint="default"/>
        <w:lang w:val="en-US" w:eastAsia="en-US" w:bidi="ar-SA"/>
      </w:rPr>
    </w:lvl>
    <w:lvl w:ilvl="2" w:tplc="997A6B58">
      <w:numFmt w:val="bullet"/>
      <w:lvlText w:val="•"/>
      <w:lvlJc w:val="left"/>
      <w:pPr>
        <w:ind w:left="2341" w:hanging="289"/>
      </w:pPr>
      <w:rPr>
        <w:rFonts w:hint="default"/>
        <w:lang w:val="en-US" w:eastAsia="en-US" w:bidi="ar-SA"/>
      </w:rPr>
    </w:lvl>
    <w:lvl w:ilvl="3" w:tplc="71AC43C0">
      <w:numFmt w:val="bullet"/>
      <w:lvlText w:val="•"/>
      <w:lvlJc w:val="left"/>
      <w:pPr>
        <w:ind w:left="3222" w:hanging="289"/>
      </w:pPr>
      <w:rPr>
        <w:rFonts w:hint="default"/>
        <w:lang w:val="en-US" w:eastAsia="en-US" w:bidi="ar-SA"/>
      </w:rPr>
    </w:lvl>
    <w:lvl w:ilvl="4" w:tplc="8A401BF6">
      <w:numFmt w:val="bullet"/>
      <w:lvlText w:val="•"/>
      <w:lvlJc w:val="left"/>
      <w:pPr>
        <w:ind w:left="4103" w:hanging="289"/>
      </w:pPr>
      <w:rPr>
        <w:rFonts w:hint="default"/>
        <w:lang w:val="en-US" w:eastAsia="en-US" w:bidi="ar-SA"/>
      </w:rPr>
    </w:lvl>
    <w:lvl w:ilvl="5" w:tplc="051C57FC">
      <w:numFmt w:val="bullet"/>
      <w:lvlText w:val="•"/>
      <w:lvlJc w:val="left"/>
      <w:pPr>
        <w:ind w:left="4984" w:hanging="289"/>
      </w:pPr>
      <w:rPr>
        <w:rFonts w:hint="default"/>
        <w:lang w:val="en-US" w:eastAsia="en-US" w:bidi="ar-SA"/>
      </w:rPr>
    </w:lvl>
    <w:lvl w:ilvl="6" w:tplc="B9C0AEB4">
      <w:numFmt w:val="bullet"/>
      <w:lvlText w:val="•"/>
      <w:lvlJc w:val="left"/>
      <w:pPr>
        <w:ind w:left="5865" w:hanging="289"/>
      </w:pPr>
      <w:rPr>
        <w:rFonts w:hint="default"/>
        <w:lang w:val="en-US" w:eastAsia="en-US" w:bidi="ar-SA"/>
      </w:rPr>
    </w:lvl>
    <w:lvl w:ilvl="7" w:tplc="D82A4DB8">
      <w:numFmt w:val="bullet"/>
      <w:lvlText w:val="•"/>
      <w:lvlJc w:val="left"/>
      <w:pPr>
        <w:ind w:left="6746" w:hanging="289"/>
      </w:pPr>
      <w:rPr>
        <w:rFonts w:hint="default"/>
        <w:lang w:val="en-US" w:eastAsia="en-US" w:bidi="ar-SA"/>
      </w:rPr>
    </w:lvl>
    <w:lvl w:ilvl="8" w:tplc="FFC275A6">
      <w:numFmt w:val="bullet"/>
      <w:lvlText w:val="•"/>
      <w:lvlJc w:val="left"/>
      <w:pPr>
        <w:ind w:left="7627" w:hanging="289"/>
      </w:pPr>
      <w:rPr>
        <w:rFonts w:hint="default"/>
        <w:lang w:val="en-US" w:eastAsia="en-US" w:bidi="ar-SA"/>
      </w:rPr>
    </w:lvl>
  </w:abstractNum>
  <w:abstractNum w:abstractNumId="37">
    <w:nsid w:val="6FD333A6"/>
    <w:multiLevelType w:val="hybridMultilevel"/>
    <w:tmpl w:val="471EA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61270F6"/>
    <w:multiLevelType w:val="multilevel"/>
    <w:tmpl w:val="AE68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1A6C18"/>
    <w:multiLevelType w:val="hybridMultilevel"/>
    <w:tmpl w:val="F176DEBE"/>
    <w:lvl w:ilvl="0" w:tplc="AD7E5946">
      <w:start w:val="1"/>
      <w:numFmt w:val="decimal"/>
      <w:lvlText w:val="%1."/>
      <w:lvlJc w:val="left"/>
      <w:pPr>
        <w:ind w:left="580" w:hanging="360"/>
        <w:jc w:val="right"/>
      </w:pPr>
      <w:rPr>
        <w:rFonts w:ascii="Times New Roman" w:eastAsia="Times New Roman" w:hAnsi="Times New Roman" w:cs="Times New Roman" w:hint="default"/>
        <w:b/>
        <w:bCs/>
        <w:spacing w:val="0"/>
        <w:w w:val="100"/>
        <w:sz w:val="24"/>
        <w:szCs w:val="24"/>
        <w:lang w:val="en-US" w:eastAsia="en-US" w:bidi="ar-SA"/>
      </w:rPr>
    </w:lvl>
    <w:lvl w:ilvl="1" w:tplc="F3DAA4A2">
      <w:numFmt w:val="bullet"/>
      <w:lvlText w:val="•"/>
      <w:lvlJc w:val="left"/>
      <w:pPr>
        <w:ind w:left="1205" w:hanging="625"/>
      </w:pPr>
      <w:rPr>
        <w:rFonts w:ascii="Arial" w:eastAsia="Arial" w:hAnsi="Arial" w:cs="Arial" w:hint="default"/>
        <w:w w:val="100"/>
        <w:sz w:val="24"/>
        <w:szCs w:val="24"/>
        <w:lang w:val="en-US" w:eastAsia="en-US" w:bidi="ar-SA"/>
      </w:rPr>
    </w:lvl>
    <w:lvl w:ilvl="2" w:tplc="6BCA9268">
      <w:numFmt w:val="bullet"/>
      <w:lvlText w:val="•"/>
      <w:lvlJc w:val="left"/>
      <w:pPr>
        <w:ind w:left="2109" w:hanging="625"/>
      </w:pPr>
      <w:rPr>
        <w:rFonts w:hint="default"/>
        <w:lang w:val="en-US" w:eastAsia="en-US" w:bidi="ar-SA"/>
      </w:rPr>
    </w:lvl>
    <w:lvl w:ilvl="3" w:tplc="0C2437D6">
      <w:numFmt w:val="bullet"/>
      <w:lvlText w:val="•"/>
      <w:lvlJc w:val="left"/>
      <w:pPr>
        <w:ind w:left="3019" w:hanging="625"/>
      </w:pPr>
      <w:rPr>
        <w:rFonts w:hint="default"/>
        <w:lang w:val="en-US" w:eastAsia="en-US" w:bidi="ar-SA"/>
      </w:rPr>
    </w:lvl>
    <w:lvl w:ilvl="4" w:tplc="5F4C43E0">
      <w:numFmt w:val="bullet"/>
      <w:lvlText w:val="•"/>
      <w:lvlJc w:val="left"/>
      <w:pPr>
        <w:ind w:left="3929" w:hanging="625"/>
      </w:pPr>
      <w:rPr>
        <w:rFonts w:hint="default"/>
        <w:lang w:val="en-US" w:eastAsia="en-US" w:bidi="ar-SA"/>
      </w:rPr>
    </w:lvl>
    <w:lvl w:ilvl="5" w:tplc="50DEBFA8">
      <w:numFmt w:val="bullet"/>
      <w:lvlText w:val="•"/>
      <w:lvlJc w:val="left"/>
      <w:pPr>
        <w:ind w:left="4839" w:hanging="625"/>
      </w:pPr>
      <w:rPr>
        <w:rFonts w:hint="default"/>
        <w:lang w:val="en-US" w:eastAsia="en-US" w:bidi="ar-SA"/>
      </w:rPr>
    </w:lvl>
    <w:lvl w:ilvl="6" w:tplc="396C6386">
      <w:numFmt w:val="bullet"/>
      <w:lvlText w:val="•"/>
      <w:lvlJc w:val="left"/>
      <w:pPr>
        <w:ind w:left="5749" w:hanging="625"/>
      </w:pPr>
      <w:rPr>
        <w:rFonts w:hint="default"/>
        <w:lang w:val="en-US" w:eastAsia="en-US" w:bidi="ar-SA"/>
      </w:rPr>
    </w:lvl>
    <w:lvl w:ilvl="7" w:tplc="8AEE4CD6">
      <w:numFmt w:val="bullet"/>
      <w:lvlText w:val="•"/>
      <w:lvlJc w:val="left"/>
      <w:pPr>
        <w:ind w:left="6659" w:hanging="625"/>
      </w:pPr>
      <w:rPr>
        <w:rFonts w:hint="default"/>
        <w:lang w:val="en-US" w:eastAsia="en-US" w:bidi="ar-SA"/>
      </w:rPr>
    </w:lvl>
    <w:lvl w:ilvl="8" w:tplc="19620D92">
      <w:numFmt w:val="bullet"/>
      <w:lvlText w:val="•"/>
      <w:lvlJc w:val="left"/>
      <w:pPr>
        <w:ind w:left="7569" w:hanging="625"/>
      </w:pPr>
      <w:rPr>
        <w:rFonts w:hint="default"/>
        <w:lang w:val="en-US" w:eastAsia="en-US" w:bidi="ar-SA"/>
      </w:rPr>
    </w:lvl>
  </w:abstractNum>
  <w:abstractNum w:abstractNumId="40">
    <w:nsid w:val="7E541E8B"/>
    <w:multiLevelType w:val="hybridMultilevel"/>
    <w:tmpl w:val="D59A21FA"/>
    <w:lvl w:ilvl="0" w:tplc="E70E89B2">
      <w:numFmt w:val="bullet"/>
      <w:lvlText w:val=""/>
      <w:lvlJc w:val="left"/>
      <w:pPr>
        <w:ind w:left="864" w:hanging="361"/>
      </w:pPr>
      <w:rPr>
        <w:rFonts w:ascii="Wingdings" w:eastAsia="Wingdings" w:hAnsi="Wingdings" w:cs="Wingdings" w:hint="default"/>
        <w:w w:val="100"/>
        <w:sz w:val="24"/>
        <w:szCs w:val="24"/>
        <w:lang w:val="en-US" w:eastAsia="en-US" w:bidi="ar-SA"/>
      </w:rPr>
    </w:lvl>
    <w:lvl w:ilvl="1" w:tplc="1400BB40">
      <w:numFmt w:val="bullet"/>
      <w:lvlText w:val=""/>
      <w:lvlJc w:val="left"/>
      <w:pPr>
        <w:ind w:left="1147" w:hanging="360"/>
      </w:pPr>
      <w:rPr>
        <w:rFonts w:ascii="Symbol" w:eastAsia="Symbol" w:hAnsi="Symbol" w:cs="Symbol" w:hint="default"/>
        <w:w w:val="100"/>
        <w:sz w:val="24"/>
        <w:szCs w:val="24"/>
        <w:lang w:val="en-US" w:eastAsia="en-US" w:bidi="ar-SA"/>
      </w:rPr>
    </w:lvl>
    <w:lvl w:ilvl="2" w:tplc="1908D0B4">
      <w:numFmt w:val="bullet"/>
      <w:lvlText w:val="•"/>
      <w:lvlJc w:val="left"/>
      <w:pPr>
        <w:ind w:left="1300" w:hanging="360"/>
      </w:pPr>
      <w:rPr>
        <w:rFonts w:hint="default"/>
        <w:lang w:val="en-US" w:eastAsia="en-US" w:bidi="ar-SA"/>
      </w:rPr>
    </w:lvl>
    <w:lvl w:ilvl="3" w:tplc="0DC0E056">
      <w:numFmt w:val="bullet"/>
      <w:lvlText w:val="•"/>
      <w:lvlJc w:val="left"/>
      <w:pPr>
        <w:ind w:left="2311" w:hanging="360"/>
      </w:pPr>
      <w:rPr>
        <w:rFonts w:hint="default"/>
        <w:lang w:val="en-US" w:eastAsia="en-US" w:bidi="ar-SA"/>
      </w:rPr>
    </w:lvl>
    <w:lvl w:ilvl="4" w:tplc="067646A0">
      <w:numFmt w:val="bullet"/>
      <w:lvlText w:val="•"/>
      <w:lvlJc w:val="left"/>
      <w:pPr>
        <w:ind w:left="3322" w:hanging="360"/>
      </w:pPr>
      <w:rPr>
        <w:rFonts w:hint="default"/>
        <w:lang w:val="en-US" w:eastAsia="en-US" w:bidi="ar-SA"/>
      </w:rPr>
    </w:lvl>
    <w:lvl w:ilvl="5" w:tplc="EE98D50A">
      <w:numFmt w:val="bullet"/>
      <w:lvlText w:val="•"/>
      <w:lvlJc w:val="left"/>
      <w:pPr>
        <w:ind w:left="4333" w:hanging="360"/>
      </w:pPr>
      <w:rPr>
        <w:rFonts w:hint="default"/>
        <w:lang w:val="en-US" w:eastAsia="en-US" w:bidi="ar-SA"/>
      </w:rPr>
    </w:lvl>
    <w:lvl w:ilvl="6" w:tplc="8ED64098">
      <w:numFmt w:val="bullet"/>
      <w:lvlText w:val="•"/>
      <w:lvlJc w:val="left"/>
      <w:pPr>
        <w:ind w:left="5344" w:hanging="360"/>
      </w:pPr>
      <w:rPr>
        <w:rFonts w:hint="default"/>
        <w:lang w:val="en-US" w:eastAsia="en-US" w:bidi="ar-SA"/>
      </w:rPr>
    </w:lvl>
    <w:lvl w:ilvl="7" w:tplc="705E2346">
      <w:numFmt w:val="bullet"/>
      <w:lvlText w:val="•"/>
      <w:lvlJc w:val="left"/>
      <w:pPr>
        <w:ind w:left="6355" w:hanging="360"/>
      </w:pPr>
      <w:rPr>
        <w:rFonts w:hint="default"/>
        <w:lang w:val="en-US" w:eastAsia="en-US" w:bidi="ar-SA"/>
      </w:rPr>
    </w:lvl>
    <w:lvl w:ilvl="8" w:tplc="AA529E6C">
      <w:numFmt w:val="bullet"/>
      <w:lvlText w:val="•"/>
      <w:lvlJc w:val="left"/>
      <w:pPr>
        <w:ind w:left="7366" w:hanging="360"/>
      </w:pPr>
      <w:rPr>
        <w:rFonts w:hint="default"/>
        <w:lang w:val="en-US" w:eastAsia="en-US" w:bidi="ar-SA"/>
      </w:rPr>
    </w:lvl>
  </w:abstractNum>
  <w:abstractNum w:abstractNumId="41">
    <w:nsid w:val="7F081922"/>
    <w:multiLevelType w:val="hybridMultilevel"/>
    <w:tmpl w:val="27E0264A"/>
    <w:lvl w:ilvl="0" w:tplc="2B10670A">
      <w:start w:val="4"/>
      <w:numFmt w:val="decimal"/>
      <w:lvlText w:val="%1"/>
      <w:lvlJc w:val="left"/>
      <w:pPr>
        <w:ind w:left="647" w:hanging="389"/>
      </w:pPr>
      <w:rPr>
        <w:rFonts w:hint="default"/>
        <w:lang w:val="en-US" w:eastAsia="en-US" w:bidi="ar-SA"/>
      </w:rPr>
    </w:lvl>
    <w:lvl w:ilvl="1" w:tplc="5BF2C158">
      <w:numFmt w:val="none"/>
      <w:lvlText w:val=""/>
      <w:lvlJc w:val="left"/>
      <w:pPr>
        <w:tabs>
          <w:tab w:val="num" w:pos="360"/>
        </w:tabs>
      </w:pPr>
    </w:lvl>
    <w:lvl w:ilvl="2" w:tplc="D1DEB774">
      <w:start w:val="1"/>
      <w:numFmt w:val="lowerLetter"/>
      <w:lvlText w:val="%3."/>
      <w:lvlJc w:val="left"/>
      <w:pPr>
        <w:ind w:left="1070" w:hanging="361"/>
        <w:jc w:val="right"/>
      </w:pPr>
      <w:rPr>
        <w:rFonts w:ascii="Times New Roman" w:eastAsia="Times New Roman" w:hAnsi="Times New Roman" w:cs="Times New Roman" w:hint="default"/>
        <w:b/>
        <w:bCs/>
        <w:w w:val="99"/>
        <w:sz w:val="28"/>
        <w:szCs w:val="28"/>
        <w:lang w:val="en-US" w:eastAsia="en-US" w:bidi="ar-SA"/>
      </w:rPr>
    </w:lvl>
    <w:lvl w:ilvl="3" w:tplc="6DD894C8">
      <w:numFmt w:val="bullet"/>
      <w:lvlText w:val="•"/>
      <w:lvlJc w:val="left"/>
      <w:pPr>
        <w:ind w:left="2926" w:hanging="361"/>
      </w:pPr>
      <w:rPr>
        <w:rFonts w:hint="default"/>
        <w:lang w:val="en-US" w:eastAsia="en-US" w:bidi="ar-SA"/>
      </w:rPr>
    </w:lvl>
    <w:lvl w:ilvl="4" w:tplc="5FF255D0">
      <w:numFmt w:val="bullet"/>
      <w:lvlText w:val="•"/>
      <w:lvlJc w:val="left"/>
      <w:pPr>
        <w:ind w:left="3849" w:hanging="361"/>
      </w:pPr>
      <w:rPr>
        <w:rFonts w:hint="default"/>
        <w:lang w:val="en-US" w:eastAsia="en-US" w:bidi="ar-SA"/>
      </w:rPr>
    </w:lvl>
    <w:lvl w:ilvl="5" w:tplc="5DE0ED84">
      <w:numFmt w:val="bullet"/>
      <w:lvlText w:val="•"/>
      <w:lvlJc w:val="left"/>
      <w:pPr>
        <w:ind w:left="4772" w:hanging="361"/>
      </w:pPr>
      <w:rPr>
        <w:rFonts w:hint="default"/>
        <w:lang w:val="en-US" w:eastAsia="en-US" w:bidi="ar-SA"/>
      </w:rPr>
    </w:lvl>
    <w:lvl w:ilvl="6" w:tplc="A7224F42">
      <w:numFmt w:val="bullet"/>
      <w:lvlText w:val="•"/>
      <w:lvlJc w:val="left"/>
      <w:pPr>
        <w:ind w:left="5696" w:hanging="361"/>
      </w:pPr>
      <w:rPr>
        <w:rFonts w:hint="default"/>
        <w:lang w:val="en-US" w:eastAsia="en-US" w:bidi="ar-SA"/>
      </w:rPr>
    </w:lvl>
    <w:lvl w:ilvl="7" w:tplc="FD32F750">
      <w:numFmt w:val="bullet"/>
      <w:lvlText w:val="•"/>
      <w:lvlJc w:val="left"/>
      <w:pPr>
        <w:ind w:left="6619" w:hanging="361"/>
      </w:pPr>
      <w:rPr>
        <w:rFonts w:hint="default"/>
        <w:lang w:val="en-US" w:eastAsia="en-US" w:bidi="ar-SA"/>
      </w:rPr>
    </w:lvl>
    <w:lvl w:ilvl="8" w:tplc="3F40FA88">
      <w:numFmt w:val="bullet"/>
      <w:lvlText w:val="•"/>
      <w:lvlJc w:val="left"/>
      <w:pPr>
        <w:ind w:left="7542" w:hanging="361"/>
      </w:pPr>
      <w:rPr>
        <w:rFonts w:hint="default"/>
        <w:lang w:val="en-US" w:eastAsia="en-US" w:bidi="ar-SA"/>
      </w:rPr>
    </w:lvl>
  </w:abstractNum>
  <w:num w:numId="1">
    <w:abstractNumId w:val="23"/>
  </w:num>
  <w:num w:numId="2">
    <w:abstractNumId w:val="1"/>
  </w:num>
  <w:num w:numId="3">
    <w:abstractNumId w:val="32"/>
  </w:num>
  <w:num w:numId="4">
    <w:abstractNumId w:val="12"/>
  </w:num>
  <w:num w:numId="5">
    <w:abstractNumId w:val="25"/>
  </w:num>
  <w:num w:numId="6">
    <w:abstractNumId w:val="28"/>
  </w:num>
  <w:num w:numId="7">
    <w:abstractNumId w:val="15"/>
  </w:num>
  <w:num w:numId="8">
    <w:abstractNumId w:val="36"/>
  </w:num>
  <w:num w:numId="9">
    <w:abstractNumId w:val="2"/>
  </w:num>
  <w:num w:numId="10">
    <w:abstractNumId w:val="24"/>
  </w:num>
  <w:num w:numId="11">
    <w:abstractNumId w:val="18"/>
  </w:num>
  <w:num w:numId="12">
    <w:abstractNumId w:val="41"/>
  </w:num>
  <w:num w:numId="13">
    <w:abstractNumId w:val="22"/>
  </w:num>
  <w:num w:numId="14">
    <w:abstractNumId w:val="5"/>
  </w:num>
  <w:num w:numId="15">
    <w:abstractNumId w:val="40"/>
  </w:num>
  <w:num w:numId="16">
    <w:abstractNumId w:val="9"/>
  </w:num>
  <w:num w:numId="17">
    <w:abstractNumId w:val="16"/>
  </w:num>
  <w:num w:numId="18">
    <w:abstractNumId w:val="30"/>
  </w:num>
  <w:num w:numId="19">
    <w:abstractNumId w:val="39"/>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7"/>
  </w:num>
  <w:num w:numId="24">
    <w:abstractNumId w:val="11"/>
  </w:num>
  <w:num w:numId="25">
    <w:abstractNumId w:val="33"/>
  </w:num>
  <w:num w:numId="26">
    <w:abstractNumId w:val="19"/>
    <w:lvlOverride w:ilvl="0"/>
    <w:lvlOverride w:ilvl="1">
      <w:startOverride w:val="1"/>
    </w:lvlOverride>
    <w:lvlOverride w:ilvl="2"/>
    <w:lvlOverride w:ilvl="3"/>
    <w:lvlOverride w:ilvl="4"/>
    <w:lvlOverride w:ilvl="5"/>
    <w:lvlOverride w:ilvl="6"/>
    <w:lvlOverride w:ilvl="7"/>
    <w:lvlOverride w:ilvl="8"/>
  </w:num>
  <w:num w:numId="27">
    <w:abstractNumId w:val="19"/>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8">
    <w:abstractNumId w:val="7"/>
  </w:num>
  <w:num w:numId="29">
    <w:abstractNumId w:val="37"/>
  </w:num>
  <w:num w:numId="30">
    <w:abstractNumId w:val="31"/>
  </w:num>
  <w:num w:numId="31">
    <w:abstractNumId w:val="27"/>
  </w:num>
  <w:num w:numId="32">
    <w:abstractNumId w:val="3"/>
  </w:num>
  <w:num w:numId="33">
    <w:abstractNumId w:val="35"/>
  </w:num>
  <w:num w:numId="34">
    <w:abstractNumId w:val="34"/>
  </w:num>
  <w:num w:numId="35">
    <w:abstractNumId w:val="20"/>
  </w:num>
  <w:num w:numId="36">
    <w:abstractNumId w:val="21"/>
  </w:num>
  <w:num w:numId="37">
    <w:abstractNumId w:val="6"/>
  </w:num>
  <w:num w:numId="38">
    <w:abstractNumId w:val="4"/>
  </w:num>
  <w:num w:numId="39">
    <w:abstractNumId w:val="0"/>
  </w:num>
  <w:num w:numId="40">
    <w:abstractNumId w:val="38"/>
  </w:num>
  <w:num w:numId="41">
    <w:abstractNumId w:val="13"/>
  </w:num>
  <w:num w:numId="42">
    <w:abstractNumId w:val="10"/>
  </w:num>
  <w:num w:numId="43">
    <w:abstractNumId w:val="26"/>
  </w:num>
  <w:num w:numId="4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resh Shirgave">
    <w15:presenceInfo w15:providerId="AD" w15:userId="S::skshirgave@dkte.in::15ddfd69-ee74-4270-89e1-37ff984ab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E84"/>
    <w:rsid w:val="000017F5"/>
    <w:rsid w:val="000029A5"/>
    <w:rsid w:val="000217B4"/>
    <w:rsid w:val="000219A5"/>
    <w:rsid w:val="0002295D"/>
    <w:rsid w:val="000233EE"/>
    <w:rsid w:val="00024F7C"/>
    <w:rsid w:val="00027920"/>
    <w:rsid w:val="00045485"/>
    <w:rsid w:val="00053F03"/>
    <w:rsid w:val="00061F6B"/>
    <w:rsid w:val="00063C0B"/>
    <w:rsid w:val="00064EB2"/>
    <w:rsid w:val="00081891"/>
    <w:rsid w:val="00094424"/>
    <w:rsid w:val="00094A4A"/>
    <w:rsid w:val="000B7FE3"/>
    <w:rsid w:val="000C52B9"/>
    <w:rsid w:val="000C5DDD"/>
    <w:rsid w:val="000D038C"/>
    <w:rsid w:val="000E111F"/>
    <w:rsid w:val="000E4BBF"/>
    <w:rsid w:val="000E5708"/>
    <w:rsid w:val="000E5D66"/>
    <w:rsid w:val="000E67AF"/>
    <w:rsid w:val="000F1273"/>
    <w:rsid w:val="00145185"/>
    <w:rsid w:val="001609C9"/>
    <w:rsid w:val="00191F2A"/>
    <w:rsid w:val="001A2956"/>
    <w:rsid w:val="001A4EFA"/>
    <w:rsid w:val="001D050D"/>
    <w:rsid w:val="001D610B"/>
    <w:rsid w:val="001E1940"/>
    <w:rsid w:val="001E5284"/>
    <w:rsid w:val="002021ED"/>
    <w:rsid w:val="00202293"/>
    <w:rsid w:val="0020503A"/>
    <w:rsid w:val="00213179"/>
    <w:rsid w:val="00214C42"/>
    <w:rsid w:val="00221686"/>
    <w:rsid w:val="0022705E"/>
    <w:rsid w:val="00270C40"/>
    <w:rsid w:val="002728FF"/>
    <w:rsid w:val="00272DCE"/>
    <w:rsid w:val="002759DD"/>
    <w:rsid w:val="0028351F"/>
    <w:rsid w:val="002B20FA"/>
    <w:rsid w:val="002B642E"/>
    <w:rsid w:val="002B65C4"/>
    <w:rsid w:val="002E1038"/>
    <w:rsid w:val="002F1FB3"/>
    <w:rsid w:val="003147E3"/>
    <w:rsid w:val="00316D36"/>
    <w:rsid w:val="00321418"/>
    <w:rsid w:val="00335C94"/>
    <w:rsid w:val="003465E6"/>
    <w:rsid w:val="00352D2C"/>
    <w:rsid w:val="00363199"/>
    <w:rsid w:val="00371662"/>
    <w:rsid w:val="00372A01"/>
    <w:rsid w:val="00376829"/>
    <w:rsid w:val="003834B8"/>
    <w:rsid w:val="00390E84"/>
    <w:rsid w:val="003A4E6B"/>
    <w:rsid w:val="003A69BB"/>
    <w:rsid w:val="003A7DFB"/>
    <w:rsid w:val="003B3EE0"/>
    <w:rsid w:val="003C193D"/>
    <w:rsid w:val="003C7763"/>
    <w:rsid w:val="003F4469"/>
    <w:rsid w:val="004012FC"/>
    <w:rsid w:val="004111B4"/>
    <w:rsid w:val="00412CDD"/>
    <w:rsid w:val="00414B6D"/>
    <w:rsid w:val="00414CD3"/>
    <w:rsid w:val="004212E6"/>
    <w:rsid w:val="0042351F"/>
    <w:rsid w:val="00427029"/>
    <w:rsid w:val="00432CF5"/>
    <w:rsid w:val="00455CDE"/>
    <w:rsid w:val="004577F1"/>
    <w:rsid w:val="0046613B"/>
    <w:rsid w:val="00470A1C"/>
    <w:rsid w:val="004712D6"/>
    <w:rsid w:val="004938FE"/>
    <w:rsid w:val="004B1134"/>
    <w:rsid w:val="004C7A2A"/>
    <w:rsid w:val="004F4E53"/>
    <w:rsid w:val="004F5E59"/>
    <w:rsid w:val="00520D07"/>
    <w:rsid w:val="00522F43"/>
    <w:rsid w:val="00532EAC"/>
    <w:rsid w:val="0053513D"/>
    <w:rsid w:val="0054718A"/>
    <w:rsid w:val="0055141C"/>
    <w:rsid w:val="00551AD1"/>
    <w:rsid w:val="00587454"/>
    <w:rsid w:val="005916FA"/>
    <w:rsid w:val="005A5A9A"/>
    <w:rsid w:val="005C57CB"/>
    <w:rsid w:val="005C6503"/>
    <w:rsid w:val="005D3FD5"/>
    <w:rsid w:val="005D4A9F"/>
    <w:rsid w:val="005E27AA"/>
    <w:rsid w:val="005E7083"/>
    <w:rsid w:val="005F1FAE"/>
    <w:rsid w:val="005F4A8C"/>
    <w:rsid w:val="00607089"/>
    <w:rsid w:val="00613647"/>
    <w:rsid w:val="00621181"/>
    <w:rsid w:val="00625B17"/>
    <w:rsid w:val="00676981"/>
    <w:rsid w:val="00683CAF"/>
    <w:rsid w:val="00690D72"/>
    <w:rsid w:val="006911FF"/>
    <w:rsid w:val="00693383"/>
    <w:rsid w:val="00697DA5"/>
    <w:rsid w:val="006C5885"/>
    <w:rsid w:val="006D78AF"/>
    <w:rsid w:val="006E6DCA"/>
    <w:rsid w:val="006F139B"/>
    <w:rsid w:val="006F7F00"/>
    <w:rsid w:val="00721378"/>
    <w:rsid w:val="00745607"/>
    <w:rsid w:val="00751DA8"/>
    <w:rsid w:val="007558B4"/>
    <w:rsid w:val="007678CE"/>
    <w:rsid w:val="0078135F"/>
    <w:rsid w:val="007B0039"/>
    <w:rsid w:val="007D06C7"/>
    <w:rsid w:val="007D1421"/>
    <w:rsid w:val="00800D57"/>
    <w:rsid w:val="008029CE"/>
    <w:rsid w:val="0082591F"/>
    <w:rsid w:val="0083780C"/>
    <w:rsid w:val="00892ECE"/>
    <w:rsid w:val="00896116"/>
    <w:rsid w:val="008B0D7E"/>
    <w:rsid w:val="008B66D2"/>
    <w:rsid w:val="008E6CFF"/>
    <w:rsid w:val="008F2148"/>
    <w:rsid w:val="008F4F4E"/>
    <w:rsid w:val="00913816"/>
    <w:rsid w:val="009219EA"/>
    <w:rsid w:val="0093264B"/>
    <w:rsid w:val="00947333"/>
    <w:rsid w:val="00947FD3"/>
    <w:rsid w:val="009500B1"/>
    <w:rsid w:val="00963943"/>
    <w:rsid w:val="00964847"/>
    <w:rsid w:val="00970D33"/>
    <w:rsid w:val="00976CC4"/>
    <w:rsid w:val="009B396D"/>
    <w:rsid w:val="009B76B8"/>
    <w:rsid w:val="009C0ACE"/>
    <w:rsid w:val="009D0EF3"/>
    <w:rsid w:val="00A01FBA"/>
    <w:rsid w:val="00A06C23"/>
    <w:rsid w:val="00A14F9F"/>
    <w:rsid w:val="00A204B4"/>
    <w:rsid w:val="00A21623"/>
    <w:rsid w:val="00A534DC"/>
    <w:rsid w:val="00A62BA8"/>
    <w:rsid w:val="00A67241"/>
    <w:rsid w:val="00A82326"/>
    <w:rsid w:val="00A92B84"/>
    <w:rsid w:val="00A94112"/>
    <w:rsid w:val="00AA343E"/>
    <w:rsid w:val="00AA5B2F"/>
    <w:rsid w:val="00AB1658"/>
    <w:rsid w:val="00AC5220"/>
    <w:rsid w:val="00AE2042"/>
    <w:rsid w:val="00B16D00"/>
    <w:rsid w:val="00B2000C"/>
    <w:rsid w:val="00B473F6"/>
    <w:rsid w:val="00B612D4"/>
    <w:rsid w:val="00B64FD9"/>
    <w:rsid w:val="00B76939"/>
    <w:rsid w:val="00B80CBA"/>
    <w:rsid w:val="00B948FC"/>
    <w:rsid w:val="00BA636F"/>
    <w:rsid w:val="00BA7A7C"/>
    <w:rsid w:val="00BB22EF"/>
    <w:rsid w:val="00BD29CB"/>
    <w:rsid w:val="00BE161B"/>
    <w:rsid w:val="00BE30FB"/>
    <w:rsid w:val="00BF3804"/>
    <w:rsid w:val="00C10455"/>
    <w:rsid w:val="00C11465"/>
    <w:rsid w:val="00C2032B"/>
    <w:rsid w:val="00C25BB5"/>
    <w:rsid w:val="00C62E5F"/>
    <w:rsid w:val="00C709EF"/>
    <w:rsid w:val="00C740FE"/>
    <w:rsid w:val="00CB030A"/>
    <w:rsid w:val="00CE1662"/>
    <w:rsid w:val="00D022DB"/>
    <w:rsid w:val="00D535F5"/>
    <w:rsid w:val="00D64973"/>
    <w:rsid w:val="00DA6C9D"/>
    <w:rsid w:val="00DC1835"/>
    <w:rsid w:val="00DE0E9A"/>
    <w:rsid w:val="00DE1184"/>
    <w:rsid w:val="00DE347C"/>
    <w:rsid w:val="00DE50AB"/>
    <w:rsid w:val="00DF0D71"/>
    <w:rsid w:val="00DF3925"/>
    <w:rsid w:val="00E06A3D"/>
    <w:rsid w:val="00E104B1"/>
    <w:rsid w:val="00E20AED"/>
    <w:rsid w:val="00E25A10"/>
    <w:rsid w:val="00E75FFB"/>
    <w:rsid w:val="00E800FB"/>
    <w:rsid w:val="00E95439"/>
    <w:rsid w:val="00E977E1"/>
    <w:rsid w:val="00EA0C1C"/>
    <w:rsid w:val="00EB74EB"/>
    <w:rsid w:val="00EC14D9"/>
    <w:rsid w:val="00EE55BD"/>
    <w:rsid w:val="00EF7138"/>
    <w:rsid w:val="00F1108E"/>
    <w:rsid w:val="00F179C2"/>
    <w:rsid w:val="00F45AC8"/>
    <w:rsid w:val="00F468F1"/>
    <w:rsid w:val="00F6281C"/>
    <w:rsid w:val="00F846BB"/>
    <w:rsid w:val="00FB420D"/>
    <w:rsid w:val="00FB54A7"/>
    <w:rsid w:val="00FE20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0E84"/>
    <w:rPr>
      <w:rFonts w:ascii="Times New Roman" w:eastAsia="Times New Roman" w:hAnsi="Times New Roman" w:cs="Times New Roman"/>
    </w:rPr>
  </w:style>
  <w:style w:type="paragraph" w:styleId="Heading1">
    <w:name w:val="heading 1"/>
    <w:basedOn w:val="Normal"/>
    <w:uiPriority w:val="1"/>
    <w:qFormat/>
    <w:rsid w:val="00390E84"/>
    <w:pPr>
      <w:spacing w:before="60"/>
      <w:ind w:left="1294"/>
      <w:outlineLvl w:val="0"/>
    </w:pPr>
    <w:rPr>
      <w:b/>
      <w:bCs/>
      <w:sz w:val="96"/>
      <w:szCs w:val="96"/>
    </w:rPr>
  </w:style>
  <w:style w:type="paragraph" w:styleId="Heading2">
    <w:name w:val="heading 2"/>
    <w:basedOn w:val="Normal"/>
    <w:uiPriority w:val="1"/>
    <w:qFormat/>
    <w:rsid w:val="00390E84"/>
    <w:pPr>
      <w:spacing w:before="80"/>
      <w:ind w:left="1224"/>
      <w:outlineLvl w:val="1"/>
    </w:pPr>
    <w:rPr>
      <w:sz w:val="44"/>
      <w:szCs w:val="44"/>
    </w:rPr>
  </w:style>
  <w:style w:type="paragraph" w:styleId="Heading3">
    <w:name w:val="heading 3"/>
    <w:basedOn w:val="Normal"/>
    <w:uiPriority w:val="1"/>
    <w:qFormat/>
    <w:rsid w:val="00390E84"/>
    <w:pPr>
      <w:spacing w:before="1"/>
      <w:ind w:left="220" w:hanging="361"/>
      <w:outlineLvl w:val="2"/>
    </w:pPr>
    <w:rPr>
      <w:sz w:val="36"/>
      <w:szCs w:val="36"/>
    </w:rPr>
  </w:style>
  <w:style w:type="paragraph" w:styleId="Heading4">
    <w:name w:val="heading 4"/>
    <w:basedOn w:val="Normal"/>
    <w:uiPriority w:val="1"/>
    <w:qFormat/>
    <w:rsid w:val="00390E84"/>
    <w:pPr>
      <w:spacing w:before="91"/>
      <w:ind w:left="580" w:hanging="361"/>
      <w:outlineLvl w:val="3"/>
    </w:pPr>
    <w:rPr>
      <w:b/>
      <w:bCs/>
      <w:sz w:val="32"/>
      <w:szCs w:val="32"/>
    </w:rPr>
  </w:style>
  <w:style w:type="paragraph" w:styleId="Heading5">
    <w:name w:val="heading 5"/>
    <w:basedOn w:val="Normal"/>
    <w:uiPriority w:val="1"/>
    <w:qFormat/>
    <w:rsid w:val="00390E84"/>
    <w:pPr>
      <w:ind w:left="220" w:hanging="362"/>
      <w:outlineLvl w:val="4"/>
    </w:pPr>
    <w:rPr>
      <w:sz w:val="32"/>
      <w:szCs w:val="32"/>
    </w:rPr>
  </w:style>
  <w:style w:type="paragraph" w:styleId="Heading6">
    <w:name w:val="heading 6"/>
    <w:basedOn w:val="Normal"/>
    <w:uiPriority w:val="1"/>
    <w:qFormat/>
    <w:rsid w:val="00390E84"/>
    <w:pPr>
      <w:ind w:left="1147" w:hanging="361"/>
      <w:outlineLvl w:val="5"/>
    </w:pPr>
    <w:rPr>
      <w:b/>
      <w:bCs/>
      <w:sz w:val="28"/>
      <w:szCs w:val="28"/>
    </w:rPr>
  </w:style>
  <w:style w:type="paragraph" w:styleId="Heading7">
    <w:name w:val="heading 7"/>
    <w:basedOn w:val="Normal"/>
    <w:uiPriority w:val="1"/>
    <w:qFormat/>
    <w:rsid w:val="00390E84"/>
    <w:pPr>
      <w:ind w:left="941"/>
      <w:outlineLvl w:val="6"/>
    </w:pPr>
    <w:rPr>
      <w:sz w:val="28"/>
      <w:szCs w:val="28"/>
    </w:rPr>
  </w:style>
  <w:style w:type="paragraph" w:styleId="Heading8">
    <w:name w:val="heading 8"/>
    <w:basedOn w:val="Normal"/>
    <w:uiPriority w:val="1"/>
    <w:qFormat/>
    <w:rsid w:val="00390E84"/>
    <w:pPr>
      <w:ind w:left="484" w:hanging="264"/>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0E84"/>
    <w:rPr>
      <w:sz w:val="24"/>
      <w:szCs w:val="24"/>
    </w:rPr>
  </w:style>
  <w:style w:type="paragraph" w:styleId="ListParagraph">
    <w:name w:val="List Paragraph"/>
    <w:basedOn w:val="Normal"/>
    <w:uiPriority w:val="1"/>
    <w:qFormat/>
    <w:rsid w:val="00390E84"/>
    <w:pPr>
      <w:ind w:left="464" w:hanging="361"/>
    </w:pPr>
  </w:style>
  <w:style w:type="paragraph" w:customStyle="1" w:styleId="TableParagraph">
    <w:name w:val="Table Paragraph"/>
    <w:basedOn w:val="Normal"/>
    <w:uiPriority w:val="1"/>
    <w:qFormat/>
    <w:rsid w:val="00390E84"/>
  </w:style>
  <w:style w:type="paragraph" w:styleId="Header">
    <w:name w:val="header"/>
    <w:basedOn w:val="Normal"/>
    <w:link w:val="HeaderChar"/>
    <w:uiPriority w:val="99"/>
    <w:semiHidden/>
    <w:unhideWhenUsed/>
    <w:rsid w:val="007B0039"/>
    <w:pPr>
      <w:tabs>
        <w:tab w:val="center" w:pos="4680"/>
        <w:tab w:val="right" w:pos="9360"/>
      </w:tabs>
    </w:pPr>
  </w:style>
  <w:style w:type="character" w:customStyle="1" w:styleId="HeaderChar">
    <w:name w:val="Header Char"/>
    <w:basedOn w:val="DefaultParagraphFont"/>
    <w:link w:val="Header"/>
    <w:uiPriority w:val="99"/>
    <w:semiHidden/>
    <w:rsid w:val="007B0039"/>
    <w:rPr>
      <w:rFonts w:ascii="Times New Roman" w:eastAsia="Times New Roman" w:hAnsi="Times New Roman" w:cs="Times New Roman"/>
    </w:rPr>
  </w:style>
  <w:style w:type="paragraph" w:styleId="Footer">
    <w:name w:val="footer"/>
    <w:basedOn w:val="Normal"/>
    <w:link w:val="FooterChar"/>
    <w:uiPriority w:val="99"/>
    <w:semiHidden/>
    <w:unhideWhenUsed/>
    <w:rsid w:val="007B0039"/>
    <w:pPr>
      <w:tabs>
        <w:tab w:val="center" w:pos="4680"/>
        <w:tab w:val="right" w:pos="9360"/>
      </w:tabs>
    </w:pPr>
  </w:style>
  <w:style w:type="character" w:customStyle="1" w:styleId="FooterChar">
    <w:name w:val="Footer Char"/>
    <w:basedOn w:val="DefaultParagraphFont"/>
    <w:link w:val="Footer"/>
    <w:uiPriority w:val="99"/>
    <w:semiHidden/>
    <w:rsid w:val="007B003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B0039"/>
    <w:rPr>
      <w:rFonts w:ascii="Tahoma" w:hAnsi="Tahoma" w:cs="Tahoma"/>
      <w:sz w:val="16"/>
      <w:szCs w:val="16"/>
    </w:rPr>
  </w:style>
  <w:style w:type="character" w:customStyle="1" w:styleId="BalloonTextChar">
    <w:name w:val="Balloon Text Char"/>
    <w:basedOn w:val="DefaultParagraphFont"/>
    <w:link w:val="BalloonText"/>
    <w:uiPriority w:val="99"/>
    <w:semiHidden/>
    <w:rsid w:val="007B0039"/>
    <w:rPr>
      <w:rFonts w:ascii="Tahoma" w:eastAsia="Times New Roman" w:hAnsi="Tahoma" w:cs="Tahoma"/>
      <w:sz w:val="16"/>
      <w:szCs w:val="16"/>
    </w:rPr>
  </w:style>
  <w:style w:type="table" w:styleId="TableGrid">
    <w:name w:val="Table Grid"/>
    <w:basedOn w:val="TableNormal"/>
    <w:uiPriority w:val="59"/>
    <w:rsid w:val="00E75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E75FF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E75FF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yperlink">
    <w:name w:val="Hyperlink"/>
    <w:basedOn w:val="DefaultParagraphFont"/>
    <w:uiPriority w:val="99"/>
    <w:unhideWhenUsed/>
    <w:rsid w:val="000217B4"/>
    <w:rPr>
      <w:color w:val="0000FF" w:themeColor="hyperlink"/>
      <w:u w:val="single"/>
    </w:rPr>
  </w:style>
  <w:style w:type="character" w:styleId="Strong">
    <w:name w:val="Strong"/>
    <w:basedOn w:val="DefaultParagraphFont"/>
    <w:uiPriority w:val="22"/>
    <w:qFormat/>
    <w:rsid w:val="007D1421"/>
    <w:rPr>
      <w:b/>
      <w:bCs/>
    </w:rPr>
  </w:style>
  <w:style w:type="character" w:customStyle="1" w:styleId="publisher-info-container">
    <w:name w:val="publisher-info-container"/>
    <w:basedOn w:val="DefaultParagraphFont"/>
    <w:rsid w:val="007D1421"/>
  </w:style>
  <w:style w:type="character" w:customStyle="1" w:styleId="Title1">
    <w:name w:val="Title1"/>
    <w:basedOn w:val="DefaultParagraphFont"/>
    <w:rsid w:val="007D1421"/>
  </w:style>
  <w:style w:type="character" w:styleId="CommentReference">
    <w:name w:val="annotation reference"/>
    <w:basedOn w:val="DefaultParagraphFont"/>
    <w:uiPriority w:val="99"/>
    <w:semiHidden/>
    <w:unhideWhenUsed/>
    <w:rsid w:val="002B642E"/>
    <w:rPr>
      <w:sz w:val="16"/>
      <w:szCs w:val="16"/>
    </w:rPr>
  </w:style>
  <w:style w:type="paragraph" w:styleId="CommentText">
    <w:name w:val="annotation text"/>
    <w:basedOn w:val="Normal"/>
    <w:link w:val="CommentTextChar"/>
    <w:uiPriority w:val="99"/>
    <w:semiHidden/>
    <w:unhideWhenUsed/>
    <w:rsid w:val="002B642E"/>
    <w:rPr>
      <w:sz w:val="20"/>
      <w:szCs w:val="20"/>
    </w:rPr>
  </w:style>
  <w:style w:type="character" w:customStyle="1" w:styleId="CommentTextChar">
    <w:name w:val="Comment Text Char"/>
    <w:basedOn w:val="DefaultParagraphFont"/>
    <w:link w:val="CommentText"/>
    <w:uiPriority w:val="99"/>
    <w:semiHidden/>
    <w:rsid w:val="002B64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B642E"/>
    <w:rPr>
      <w:b/>
      <w:bCs/>
    </w:rPr>
  </w:style>
  <w:style w:type="character" w:customStyle="1" w:styleId="CommentSubjectChar">
    <w:name w:val="Comment Subject Char"/>
    <w:basedOn w:val="CommentTextChar"/>
    <w:link w:val="CommentSubject"/>
    <w:uiPriority w:val="99"/>
    <w:semiHidden/>
    <w:rsid w:val="002B642E"/>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CE1662"/>
    <w:rPr>
      <w:color w:val="800080" w:themeColor="followedHyperlink"/>
      <w:u w:val="single"/>
    </w:rPr>
  </w:style>
  <w:style w:type="paragraph" w:styleId="NormalWeb">
    <w:name w:val="Normal (Web)"/>
    <w:basedOn w:val="Normal"/>
    <w:uiPriority w:val="99"/>
    <w:unhideWhenUsed/>
    <w:rsid w:val="00A534DC"/>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A534DC"/>
    <w:rPr>
      <w:rFonts w:ascii="Courier New" w:eastAsia="Times New Roman" w:hAnsi="Courier New" w:cs="Courier New"/>
      <w:sz w:val="20"/>
      <w:szCs w:val="20"/>
    </w:rPr>
  </w:style>
  <w:style w:type="character" w:customStyle="1" w:styleId="sig-paren">
    <w:name w:val="sig-paren"/>
    <w:basedOn w:val="DefaultParagraphFont"/>
    <w:rsid w:val="00081891"/>
  </w:style>
  <w:style w:type="character" w:styleId="Emphasis">
    <w:name w:val="Emphasis"/>
    <w:basedOn w:val="DefaultParagraphFont"/>
    <w:uiPriority w:val="20"/>
    <w:qFormat/>
    <w:rsid w:val="00081891"/>
    <w:rPr>
      <w:i/>
      <w:iCs/>
    </w:rPr>
  </w:style>
  <w:style w:type="character" w:customStyle="1" w:styleId="pre">
    <w:name w:val="pre"/>
    <w:basedOn w:val="DefaultParagraphFont"/>
    <w:rsid w:val="00081891"/>
  </w:style>
  <w:style w:type="table" w:styleId="LightGrid-Accent4">
    <w:name w:val="Light Grid Accent 4"/>
    <w:basedOn w:val="TableNormal"/>
    <w:uiPriority w:val="62"/>
    <w:rsid w:val="00D022D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0E84"/>
    <w:rPr>
      <w:rFonts w:ascii="Times New Roman" w:eastAsia="Times New Roman" w:hAnsi="Times New Roman" w:cs="Times New Roman"/>
    </w:rPr>
  </w:style>
  <w:style w:type="paragraph" w:styleId="Heading1">
    <w:name w:val="heading 1"/>
    <w:basedOn w:val="Normal"/>
    <w:uiPriority w:val="1"/>
    <w:qFormat/>
    <w:rsid w:val="00390E84"/>
    <w:pPr>
      <w:spacing w:before="60"/>
      <w:ind w:left="1294"/>
      <w:outlineLvl w:val="0"/>
    </w:pPr>
    <w:rPr>
      <w:b/>
      <w:bCs/>
      <w:sz w:val="96"/>
      <w:szCs w:val="96"/>
    </w:rPr>
  </w:style>
  <w:style w:type="paragraph" w:styleId="Heading2">
    <w:name w:val="heading 2"/>
    <w:basedOn w:val="Normal"/>
    <w:uiPriority w:val="1"/>
    <w:qFormat/>
    <w:rsid w:val="00390E84"/>
    <w:pPr>
      <w:spacing w:before="80"/>
      <w:ind w:left="1224"/>
      <w:outlineLvl w:val="1"/>
    </w:pPr>
    <w:rPr>
      <w:sz w:val="44"/>
      <w:szCs w:val="44"/>
    </w:rPr>
  </w:style>
  <w:style w:type="paragraph" w:styleId="Heading3">
    <w:name w:val="heading 3"/>
    <w:basedOn w:val="Normal"/>
    <w:uiPriority w:val="1"/>
    <w:qFormat/>
    <w:rsid w:val="00390E84"/>
    <w:pPr>
      <w:spacing w:before="1"/>
      <w:ind w:left="220" w:hanging="361"/>
      <w:outlineLvl w:val="2"/>
    </w:pPr>
    <w:rPr>
      <w:sz w:val="36"/>
      <w:szCs w:val="36"/>
    </w:rPr>
  </w:style>
  <w:style w:type="paragraph" w:styleId="Heading4">
    <w:name w:val="heading 4"/>
    <w:basedOn w:val="Normal"/>
    <w:uiPriority w:val="1"/>
    <w:qFormat/>
    <w:rsid w:val="00390E84"/>
    <w:pPr>
      <w:spacing w:before="91"/>
      <w:ind w:left="580" w:hanging="361"/>
      <w:outlineLvl w:val="3"/>
    </w:pPr>
    <w:rPr>
      <w:b/>
      <w:bCs/>
      <w:sz w:val="32"/>
      <w:szCs w:val="32"/>
    </w:rPr>
  </w:style>
  <w:style w:type="paragraph" w:styleId="Heading5">
    <w:name w:val="heading 5"/>
    <w:basedOn w:val="Normal"/>
    <w:uiPriority w:val="1"/>
    <w:qFormat/>
    <w:rsid w:val="00390E84"/>
    <w:pPr>
      <w:ind w:left="220" w:hanging="362"/>
      <w:outlineLvl w:val="4"/>
    </w:pPr>
    <w:rPr>
      <w:sz w:val="32"/>
      <w:szCs w:val="32"/>
    </w:rPr>
  </w:style>
  <w:style w:type="paragraph" w:styleId="Heading6">
    <w:name w:val="heading 6"/>
    <w:basedOn w:val="Normal"/>
    <w:uiPriority w:val="1"/>
    <w:qFormat/>
    <w:rsid w:val="00390E84"/>
    <w:pPr>
      <w:ind w:left="1147" w:hanging="361"/>
      <w:outlineLvl w:val="5"/>
    </w:pPr>
    <w:rPr>
      <w:b/>
      <w:bCs/>
      <w:sz w:val="28"/>
      <w:szCs w:val="28"/>
    </w:rPr>
  </w:style>
  <w:style w:type="paragraph" w:styleId="Heading7">
    <w:name w:val="heading 7"/>
    <w:basedOn w:val="Normal"/>
    <w:uiPriority w:val="1"/>
    <w:qFormat/>
    <w:rsid w:val="00390E84"/>
    <w:pPr>
      <w:ind w:left="941"/>
      <w:outlineLvl w:val="6"/>
    </w:pPr>
    <w:rPr>
      <w:sz w:val="28"/>
      <w:szCs w:val="28"/>
    </w:rPr>
  </w:style>
  <w:style w:type="paragraph" w:styleId="Heading8">
    <w:name w:val="heading 8"/>
    <w:basedOn w:val="Normal"/>
    <w:uiPriority w:val="1"/>
    <w:qFormat/>
    <w:rsid w:val="00390E84"/>
    <w:pPr>
      <w:ind w:left="484" w:hanging="264"/>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0E84"/>
    <w:rPr>
      <w:sz w:val="24"/>
      <w:szCs w:val="24"/>
    </w:rPr>
  </w:style>
  <w:style w:type="paragraph" w:styleId="ListParagraph">
    <w:name w:val="List Paragraph"/>
    <w:basedOn w:val="Normal"/>
    <w:uiPriority w:val="1"/>
    <w:qFormat/>
    <w:rsid w:val="00390E84"/>
    <w:pPr>
      <w:ind w:left="464" w:hanging="361"/>
    </w:pPr>
  </w:style>
  <w:style w:type="paragraph" w:customStyle="1" w:styleId="TableParagraph">
    <w:name w:val="Table Paragraph"/>
    <w:basedOn w:val="Normal"/>
    <w:uiPriority w:val="1"/>
    <w:qFormat/>
    <w:rsid w:val="00390E84"/>
  </w:style>
  <w:style w:type="paragraph" w:styleId="Header">
    <w:name w:val="header"/>
    <w:basedOn w:val="Normal"/>
    <w:link w:val="HeaderChar"/>
    <w:uiPriority w:val="99"/>
    <w:semiHidden/>
    <w:unhideWhenUsed/>
    <w:rsid w:val="007B0039"/>
    <w:pPr>
      <w:tabs>
        <w:tab w:val="center" w:pos="4680"/>
        <w:tab w:val="right" w:pos="9360"/>
      </w:tabs>
    </w:pPr>
  </w:style>
  <w:style w:type="character" w:customStyle="1" w:styleId="HeaderChar">
    <w:name w:val="Header Char"/>
    <w:basedOn w:val="DefaultParagraphFont"/>
    <w:link w:val="Header"/>
    <w:uiPriority w:val="99"/>
    <w:semiHidden/>
    <w:rsid w:val="007B0039"/>
    <w:rPr>
      <w:rFonts w:ascii="Times New Roman" w:eastAsia="Times New Roman" w:hAnsi="Times New Roman" w:cs="Times New Roman"/>
    </w:rPr>
  </w:style>
  <w:style w:type="paragraph" w:styleId="Footer">
    <w:name w:val="footer"/>
    <w:basedOn w:val="Normal"/>
    <w:link w:val="FooterChar"/>
    <w:uiPriority w:val="99"/>
    <w:semiHidden/>
    <w:unhideWhenUsed/>
    <w:rsid w:val="007B0039"/>
    <w:pPr>
      <w:tabs>
        <w:tab w:val="center" w:pos="4680"/>
        <w:tab w:val="right" w:pos="9360"/>
      </w:tabs>
    </w:pPr>
  </w:style>
  <w:style w:type="character" w:customStyle="1" w:styleId="FooterChar">
    <w:name w:val="Footer Char"/>
    <w:basedOn w:val="DefaultParagraphFont"/>
    <w:link w:val="Footer"/>
    <w:uiPriority w:val="99"/>
    <w:semiHidden/>
    <w:rsid w:val="007B003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B0039"/>
    <w:rPr>
      <w:rFonts w:ascii="Tahoma" w:hAnsi="Tahoma" w:cs="Tahoma"/>
      <w:sz w:val="16"/>
      <w:szCs w:val="16"/>
    </w:rPr>
  </w:style>
  <w:style w:type="character" w:customStyle="1" w:styleId="BalloonTextChar">
    <w:name w:val="Balloon Text Char"/>
    <w:basedOn w:val="DefaultParagraphFont"/>
    <w:link w:val="BalloonText"/>
    <w:uiPriority w:val="99"/>
    <w:semiHidden/>
    <w:rsid w:val="007B0039"/>
    <w:rPr>
      <w:rFonts w:ascii="Tahoma" w:eastAsia="Times New Roman" w:hAnsi="Tahoma" w:cs="Tahoma"/>
      <w:sz w:val="16"/>
      <w:szCs w:val="16"/>
    </w:rPr>
  </w:style>
  <w:style w:type="table" w:styleId="TableGrid">
    <w:name w:val="Table Grid"/>
    <w:basedOn w:val="TableNormal"/>
    <w:uiPriority w:val="59"/>
    <w:rsid w:val="00E75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E75FF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E75FF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yperlink">
    <w:name w:val="Hyperlink"/>
    <w:basedOn w:val="DefaultParagraphFont"/>
    <w:uiPriority w:val="99"/>
    <w:unhideWhenUsed/>
    <w:rsid w:val="000217B4"/>
    <w:rPr>
      <w:color w:val="0000FF" w:themeColor="hyperlink"/>
      <w:u w:val="single"/>
    </w:rPr>
  </w:style>
  <w:style w:type="character" w:styleId="Strong">
    <w:name w:val="Strong"/>
    <w:basedOn w:val="DefaultParagraphFont"/>
    <w:uiPriority w:val="22"/>
    <w:qFormat/>
    <w:rsid w:val="007D1421"/>
    <w:rPr>
      <w:b/>
      <w:bCs/>
    </w:rPr>
  </w:style>
  <w:style w:type="character" w:customStyle="1" w:styleId="publisher-info-container">
    <w:name w:val="publisher-info-container"/>
    <w:basedOn w:val="DefaultParagraphFont"/>
    <w:rsid w:val="007D1421"/>
  </w:style>
  <w:style w:type="character" w:customStyle="1" w:styleId="Title1">
    <w:name w:val="Title1"/>
    <w:basedOn w:val="DefaultParagraphFont"/>
    <w:rsid w:val="007D1421"/>
  </w:style>
  <w:style w:type="character" w:styleId="CommentReference">
    <w:name w:val="annotation reference"/>
    <w:basedOn w:val="DefaultParagraphFont"/>
    <w:uiPriority w:val="99"/>
    <w:semiHidden/>
    <w:unhideWhenUsed/>
    <w:rsid w:val="002B642E"/>
    <w:rPr>
      <w:sz w:val="16"/>
      <w:szCs w:val="16"/>
    </w:rPr>
  </w:style>
  <w:style w:type="paragraph" w:styleId="CommentText">
    <w:name w:val="annotation text"/>
    <w:basedOn w:val="Normal"/>
    <w:link w:val="CommentTextChar"/>
    <w:uiPriority w:val="99"/>
    <w:semiHidden/>
    <w:unhideWhenUsed/>
    <w:rsid w:val="002B642E"/>
    <w:rPr>
      <w:sz w:val="20"/>
      <w:szCs w:val="20"/>
    </w:rPr>
  </w:style>
  <w:style w:type="character" w:customStyle="1" w:styleId="CommentTextChar">
    <w:name w:val="Comment Text Char"/>
    <w:basedOn w:val="DefaultParagraphFont"/>
    <w:link w:val="CommentText"/>
    <w:uiPriority w:val="99"/>
    <w:semiHidden/>
    <w:rsid w:val="002B64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B642E"/>
    <w:rPr>
      <w:b/>
      <w:bCs/>
    </w:rPr>
  </w:style>
  <w:style w:type="character" w:customStyle="1" w:styleId="CommentSubjectChar">
    <w:name w:val="Comment Subject Char"/>
    <w:basedOn w:val="CommentTextChar"/>
    <w:link w:val="CommentSubject"/>
    <w:uiPriority w:val="99"/>
    <w:semiHidden/>
    <w:rsid w:val="002B642E"/>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CE1662"/>
    <w:rPr>
      <w:color w:val="800080" w:themeColor="followedHyperlink"/>
      <w:u w:val="single"/>
    </w:rPr>
  </w:style>
  <w:style w:type="paragraph" w:styleId="NormalWeb">
    <w:name w:val="Normal (Web)"/>
    <w:basedOn w:val="Normal"/>
    <w:uiPriority w:val="99"/>
    <w:unhideWhenUsed/>
    <w:rsid w:val="00A534DC"/>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A534DC"/>
    <w:rPr>
      <w:rFonts w:ascii="Courier New" w:eastAsia="Times New Roman" w:hAnsi="Courier New" w:cs="Courier New"/>
      <w:sz w:val="20"/>
      <w:szCs w:val="20"/>
    </w:rPr>
  </w:style>
  <w:style w:type="character" w:customStyle="1" w:styleId="sig-paren">
    <w:name w:val="sig-paren"/>
    <w:basedOn w:val="DefaultParagraphFont"/>
    <w:rsid w:val="00081891"/>
  </w:style>
  <w:style w:type="character" w:styleId="Emphasis">
    <w:name w:val="Emphasis"/>
    <w:basedOn w:val="DefaultParagraphFont"/>
    <w:uiPriority w:val="20"/>
    <w:qFormat/>
    <w:rsid w:val="00081891"/>
    <w:rPr>
      <w:i/>
      <w:iCs/>
    </w:rPr>
  </w:style>
  <w:style w:type="character" w:customStyle="1" w:styleId="pre">
    <w:name w:val="pre"/>
    <w:basedOn w:val="DefaultParagraphFont"/>
    <w:rsid w:val="00081891"/>
  </w:style>
  <w:style w:type="table" w:styleId="LightGrid-Accent4">
    <w:name w:val="Light Grid Accent 4"/>
    <w:basedOn w:val="TableNormal"/>
    <w:uiPriority w:val="62"/>
    <w:rsid w:val="00D022D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20432">
      <w:bodyDiv w:val="1"/>
      <w:marLeft w:val="0"/>
      <w:marRight w:val="0"/>
      <w:marTop w:val="0"/>
      <w:marBottom w:val="0"/>
      <w:divBdr>
        <w:top w:val="none" w:sz="0" w:space="0" w:color="auto"/>
        <w:left w:val="none" w:sz="0" w:space="0" w:color="auto"/>
        <w:bottom w:val="none" w:sz="0" w:space="0" w:color="auto"/>
        <w:right w:val="none" w:sz="0" w:space="0" w:color="auto"/>
      </w:divBdr>
    </w:div>
    <w:div w:id="118843074">
      <w:bodyDiv w:val="1"/>
      <w:marLeft w:val="0"/>
      <w:marRight w:val="0"/>
      <w:marTop w:val="0"/>
      <w:marBottom w:val="0"/>
      <w:divBdr>
        <w:top w:val="none" w:sz="0" w:space="0" w:color="auto"/>
        <w:left w:val="none" w:sz="0" w:space="0" w:color="auto"/>
        <w:bottom w:val="none" w:sz="0" w:space="0" w:color="auto"/>
        <w:right w:val="none" w:sz="0" w:space="0" w:color="auto"/>
      </w:divBdr>
      <w:divsChild>
        <w:div w:id="322003976">
          <w:marLeft w:val="0"/>
          <w:marRight w:val="0"/>
          <w:marTop w:val="0"/>
          <w:marBottom w:val="0"/>
          <w:divBdr>
            <w:top w:val="none" w:sz="0" w:space="0" w:color="auto"/>
            <w:left w:val="none" w:sz="0" w:space="0" w:color="auto"/>
            <w:bottom w:val="none" w:sz="0" w:space="0" w:color="auto"/>
            <w:right w:val="none" w:sz="0" w:space="0" w:color="auto"/>
          </w:divBdr>
        </w:div>
        <w:div w:id="719474550">
          <w:marLeft w:val="0"/>
          <w:marRight w:val="0"/>
          <w:marTop w:val="0"/>
          <w:marBottom w:val="0"/>
          <w:divBdr>
            <w:top w:val="none" w:sz="0" w:space="0" w:color="auto"/>
            <w:left w:val="none" w:sz="0" w:space="0" w:color="auto"/>
            <w:bottom w:val="none" w:sz="0" w:space="0" w:color="auto"/>
            <w:right w:val="none" w:sz="0" w:space="0" w:color="auto"/>
          </w:divBdr>
          <w:divsChild>
            <w:div w:id="1050836490">
              <w:marLeft w:val="0"/>
              <w:marRight w:val="0"/>
              <w:marTop w:val="0"/>
              <w:marBottom w:val="0"/>
              <w:divBdr>
                <w:top w:val="none" w:sz="0" w:space="0" w:color="auto"/>
                <w:left w:val="none" w:sz="0" w:space="0" w:color="auto"/>
                <w:bottom w:val="none" w:sz="0" w:space="0" w:color="auto"/>
                <w:right w:val="none" w:sz="0" w:space="0" w:color="auto"/>
              </w:divBdr>
              <w:divsChild>
                <w:div w:id="618684069">
                  <w:marLeft w:val="0"/>
                  <w:marRight w:val="0"/>
                  <w:marTop w:val="0"/>
                  <w:marBottom w:val="0"/>
                  <w:divBdr>
                    <w:top w:val="none" w:sz="0" w:space="0" w:color="auto"/>
                    <w:left w:val="none" w:sz="0" w:space="0" w:color="auto"/>
                    <w:bottom w:val="none" w:sz="0" w:space="0" w:color="auto"/>
                    <w:right w:val="none" w:sz="0" w:space="0" w:color="auto"/>
                  </w:divBdr>
                </w:div>
                <w:div w:id="1940989777">
                  <w:marLeft w:val="0"/>
                  <w:marRight w:val="0"/>
                  <w:marTop w:val="0"/>
                  <w:marBottom w:val="0"/>
                  <w:divBdr>
                    <w:top w:val="none" w:sz="0" w:space="0" w:color="auto"/>
                    <w:left w:val="none" w:sz="0" w:space="0" w:color="auto"/>
                    <w:bottom w:val="none" w:sz="0" w:space="0" w:color="auto"/>
                    <w:right w:val="none" w:sz="0" w:space="0" w:color="auto"/>
                  </w:divBdr>
                </w:div>
                <w:div w:id="1291086911">
                  <w:marLeft w:val="0"/>
                  <w:marRight w:val="0"/>
                  <w:marTop w:val="0"/>
                  <w:marBottom w:val="0"/>
                  <w:divBdr>
                    <w:top w:val="none" w:sz="0" w:space="0" w:color="auto"/>
                    <w:left w:val="none" w:sz="0" w:space="0" w:color="auto"/>
                    <w:bottom w:val="none" w:sz="0" w:space="0" w:color="auto"/>
                    <w:right w:val="none" w:sz="0" w:space="0" w:color="auto"/>
                  </w:divBdr>
                  <w:divsChild>
                    <w:div w:id="1956328597">
                      <w:marLeft w:val="0"/>
                      <w:marRight w:val="0"/>
                      <w:marTop w:val="0"/>
                      <w:marBottom w:val="0"/>
                      <w:divBdr>
                        <w:top w:val="none" w:sz="0" w:space="0" w:color="auto"/>
                        <w:left w:val="none" w:sz="0" w:space="0" w:color="auto"/>
                        <w:bottom w:val="none" w:sz="0" w:space="0" w:color="auto"/>
                        <w:right w:val="none" w:sz="0" w:space="0" w:color="auto"/>
                      </w:divBdr>
                    </w:div>
                  </w:divsChild>
                </w:div>
                <w:div w:id="937250686">
                  <w:marLeft w:val="0"/>
                  <w:marRight w:val="0"/>
                  <w:marTop w:val="0"/>
                  <w:marBottom w:val="0"/>
                  <w:divBdr>
                    <w:top w:val="none" w:sz="0" w:space="0" w:color="auto"/>
                    <w:left w:val="none" w:sz="0" w:space="0" w:color="auto"/>
                    <w:bottom w:val="none" w:sz="0" w:space="0" w:color="auto"/>
                    <w:right w:val="none" w:sz="0" w:space="0" w:color="auto"/>
                  </w:divBdr>
                  <w:divsChild>
                    <w:div w:id="1106267463">
                      <w:marLeft w:val="0"/>
                      <w:marRight w:val="0"/>
                      <w:marTop w:val="0"/>
                      <w:marBottom w:val="0"/>
                      <w:divBdr>
                        <w:top w:val="none" w:sz="0" w:space="0" w:color="auto"/>
                        <w:left w:val="none" w:sz="0" w:space="0" w:color="auto"/>
                        <w:bottom w:val="none" w:sz="0" w:space="0" w:color="auto"/>
                        <w:right w:val="none" w:sz="0" w:space="0" w:color="auto"/>
                      </w:divBdr>
                      <w:divsChild>
                        <w:div w:id="13386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7419">
              <w:marLeft w:val="0"/>
              <w:marRight w:val="0"/>
              <w:marTop w:val="0"/>
              <w:marBottom w:val="0"/>
              <w:divBdr>
                <w:top w:val="none" w:sz="0" w:space="0" w:color="auto"/>
                <w:left w:val="none" w:sz="0" w:space="0" w:color="auto"/>
                <w:bottom w:val="none" w:sz="0" w:space="0" w:color="auto"/>
                <w:right w:val="none" w:sz="0" w:space="0" w:color="auto"/>
              </w:divBdr>
              <w:divsChild>
                <w:div w:id="2100563165">
                  <w:marLeft w:val="0"/>
                  <w:marRight w:val="0"/>
                  <w:marTop w:val="0"/>
                  <w:marBottom w:val="0"/>
                  <w:divBdr>
                    <w:top w:val="none" w:sz="0" w:space="0" w:color="auto"/>
                    <w:left w:val="none" w:sz="0" w:space="0" w:color="auto"/>
                    <w:bottom w:val="none" w:sz="0" w:space="0" w:color="auto"/>
                    <w:right w:val="none" w:sz="0" w:space="0" w:color="auto"/>
                  </w:divBdr>
                </w:div>
                <w:div w:id="10953792">
                  <w:marLeft w:val="0"/>
                  <w:marRight w:val="0"/>
                  <w:marTop w:val="0"/>
                  <w:marBottom w:val="0"/>
                  <w:divBdr>
                    <w:top w:val="none" w:sz="0" w:space="0" w:color="auto"/>
                    <w:left w:val="none" w:sz="0" w:space="0" w:color="auto"/>
                    <w:bottom w:val="none" w:sz="0" w:space="0" w:color="auto"/>
                    <w:right w:val="none" w:sz="0" w:space="0" w:color="auto"/>
                  </w:divBdr>
                </w:div>
                <w:div w:id="1272203039">
                  <w:marLeft w:val="0"/>
                  <w:marRight w:val="0"/>
                  <w:marTop w:val="0"/>
                  <w:marBottom w:val="0"/>
                  <w:divBdr>
                    <w:top w:val="none" w:sz="0" w:space="0" w:color="auto"/>
                    <w:left w:val="none" w:sz="0" w:space="0" w:color="auto"/>
                    <w:bottom w:val="none" w:sz="0" w:space="0" w:color="auto"/>
                    <w:right w:val="none" w:sz="0" w:space="0" w:color="auto"/>
                  </w:divBdr>
                </w:div>
                <w:div w:id="754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8086">
      <w:bodyDiv w:val="1"/>
      <w:marLeft w:val="0"/>
      <w:marRight w:val="0"/>
      <w:marTop w:val="0"/>
      <w:marBottom w:val="0"/>
      <w:divBdr>
        <w:top w:val="none" w:sz="0" w:space="0" w:color="auto"/>
        <w:left w:val="none" w:sz="0" w:space="0" w:color="auto"/>
        <w:bottom w:val="none" w:sz="0" w:space="0" w:color="auto"/>
        <w:right w:val="none" w:sz="0" w:space="0" w:color="auto"/>
      </w:divBdr>
      <w:divsChild>
        <w:div w:id="600377160">
          <w:marLeft w:val="0"/>
          <w:marRight w:val="0"/>
          <w:marTop w:val="0"/>
          <w:marBottom w:val="0"/>
          <w:divBdr>
            <w:top w:val="none" w:sz="0" w:space="0" w:color="auto"/>
            <w:left w:val="none" w:sz="0" w:space="0" w:color="auto"/>
            <w:bottom w:val="none" w:sz="0" w:space="0" w:color="auto"/>
            <w:right w:val="none" w:sz="0" w:space="0" w:color="auto"/>
          </w:divBdr>
        </w:div>
        <w:div w:id="1027410575">
          <w:marLeft w:val="0"/>
          <w:marRight w:val="0"/>
          <w:marTop w:val="0"/>
          <w:marBottom w:val="0"/>
          <w:divBdr>
            <w:top w:val="none" w:sz="0" w:space="0" w:color="auto"/>
            <w:left w:val="none" w:sz="0" w:space="0" w:color="auto"/>
            <w:bottom w:val="none" w:sz="0" w:space="0" w:color="auto"/>
            <w:right w:val="none" w:sz="0" w:space="0" w:color="auto"/>
          </w:divBdr>
          <w:divsChild>
            <w:div w:id="1484270688">
              <w:marLeft w:val="0"/>
              <w:marRight w:val="0"/>
              <w:marTop w:val="0"/>
              <w:marBottom w:val="0"/>
              <w:divBdr>
                <w:top w:val="none" w:sz="0" w:space="0" w:color="auto"/>
                <w:left w:val="none" w:sz="0" w:space="0" w:color="auto"/>
                <w:bottom w:val="none" w:sz="0" w:space="0" w:color="auto"/>
                <w:right w:val="none" w:sz="0" w:space="0" w:color="auto"/>
              </w:divBdr>
              <w:divsChild>
                <w:div w:id="1780562500">
                  <w:marLeft w:val="0"/>
                  <w:marRight w:val="0"/>
                  <w:marTop w:val="0"/>
                  <w:marBottom w:val="0"/>
                  <w:divBdr>
                    <w:top w:val="none" w:sz="0" w:space="0" w:color="auto"/>
                    <w:left w:val="none" w:sz="0" w:space="0" w:color="auto"/>
                    <w:bottom w:val="none" w:sz="0" w:space="0" w:color="auto"/>
                    <w:right w:val="none" w:sz="0" w:space="0" w:color="auto"/>
                  </w:divBdr>
                </w:div>
                <w:div w:id="1696271936">
                  <w:marLeft w:val="0"/>
                  <w:marRight w:val="0"/>
                  <w:marTop w:val="0"/>
                  <w:marBottom w:val="0"/>
                  <w:divBdr>
                    <w:top w:val="none" w:sz="0" w:space="0" w:color="auto"/>
                    <w:left w:val="none" w:sz="0" w:space="0" w:color="auto"/>
                    <w:bottom w:val="none" w:sz="0" w:space="0" w:color="auto"/>
                    <w:right w:val="none" w:sz="0" w:space="0" w:color="auto"/>
                  </w:divBdr>
                </w:div>
                <w:div w:id="689797291">
                  <w:marLeft w:val="0"/>
                  <w:marRight w:val="0"/>
                  <w:marTop w:val="0"/>
                  <w:marBottom w:val="0"/>
                  <w:divBdr>
                    <w:top w:val="none" w:sz="0" w:space="0" w:color="auto"/>
                    <w:left w:val="none" w:sz="0" w:space="0" w:color="auto"/>
                    <w:bottom w:val="none" w:sz="0" w:space="0" w:color="auto"/>
                    <w:right w:val="none" w:sz="0" w:space="0" w:color="auto"/>
                  </w:divBdr>
                  <w:divsChild>
                    <w:div w:id="8704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1653">
              <w:marLeft w:val="0"/>
              <w:marRight w:val="0"/>
              <w:marTop w:val="0"/>
              <w:marBottom w:val="0"/>
              <w:divBdr>
                <w:top w:val="none" w:sz="0" w:space="0" w:color="auto"/>
                <w:left w:val="none" w:sz="0" w:space="0" w:color="auto"/>
                <w:bottom w:val="none" w:sz="0" w:space="0" w:color="auto"/>
                <w:right w:val="none" w:sz="0" w:space="0" w:color="auto"/>
              </w:divBdr>
              <w:divsChild>
                <w:div w:id="1692341242">
                  <w:marLeft w:val="0"/>
                  <w:marRight w:val="0"/>
                  <w:marTop w:val="0"/>
                  <w:marBottom w:val="0"/>
                  <w:divBdr>
                    <w:top w:val="none" w:sz="0" w:space="0" w:color="auto"/>
                    <w:left w:val="none" w:sz="0" w:space="0" w:color="auto"/>
                    <w:bottom w:val="none" w:sz="0" w:space="0" w:color="auto"/>
                    <w:right w:val="none" w:sz="0" w:space="0" w:color="auto"/>
                  </w:divBdr>
                </w:div>
                <w:div w:id="1543252296">
                  <w:marLeft w:val="0"/>
                  <w:marRight w:val="0"/>
                  <w:marTop w:val="0"/>
                  <w:marBottom w:val="0"/>
                  <w:divBdr>
                    <w:top w:val="none" w:sz="0" w:space="0" w:color="auto"/>
                    <w:left w:val="none" w:sz="0" w:space="0" w:color="auto"/>
                    <w:bottom w:val="none" w:sz="0" w:space="0" w:color="auto"/>
                    <w:right w:val="none" w:sz="0" w:space="0" w:color="auto"/>
                  </w:divBdr>
                </w:div>
                <w:div w:id="947661744">
                  <w:marLeft w:val="0"/>
                  <w:marRight w:val="0"/>
                  <w:marTop w:val="0"/>
                  <w:marBottom w:val="0"/>
                  <w:divBdr>
                    <w:top w:val="none" w:sz="0" w:space="0" w:color="auto"/>
                    <w:left w:val="none" w:sz="0" w:space="0" w:color="auto"/>
                    <w:bottom w:val="none" w:sz="0" w:space="0" w:color="auto"/>
                    <w:right w:val="none" w:sz="0" w:space="0" w:color="auto"/>
                  </w:divBdr>
                </w:div>
                <w:div w:id="996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7283">
      <w:bodyDiv w:val="1"/>
      <w:marLeft w:val="0"/>
      <w:marRight w:val="0"/>
      <w:marTop w:val="0"/>
      <w:marBottom w:val="0"/>
      <w:divBdr>
        <w:top w:val="none" w:sz="0" w:space="0" w:color="auto"/>
        <w:left w:val="none" w:sz="0" w:space="0" w:color="auto"/>
        <w:bottom w:val="none" w:sz="0" w:space="0" w:color="auto"/>
        <w:right w:val="none" w:sz="0" w:space="0" w:color="auto"/>
      </w:divBdr>
    </w:div>
    <w:div w:id="426660909">
      <w:bodyDiv w:val="1"/>
      <w:marLeft w:val="0"/>
      <w:marRight w:val="0"/>
      <w:marTop w:val="0"/>
      <w:marBottom w:val="0"/>
      <w:divBdr>
        <w:top w:val="none" w:sz="0" w:space="0" w:color="auto"/>
        <w:left w:val="none" w:sz="0" w:space="0" w:color="auto"/>
        <w:bottom w:val="none" w:sz="0" w:space="0" w:color="auto"/>
        <w:right w:val="none" w:sz="0" w:space="0" w:color="auto"/>
      </w:divBdr>
    </w:div>
    <w:div w:id="574702200">
      <w:bodyDiv w:val="1"/>
      <w:marLeft w:val="0"/>
      <w:marRight w:val="0"/>
      <w:marTop w:val="0"/>
      <w:marBottom w:val="0"/>
      <w:divBdr>
        <w:top w:val="none" w:sz="0" w:space="0" w:color="auto"/>
        <w:left w:val="none" w:sz="0" w:space="0" w:color="auto"/>
        <w:bottom w:val="none" w:sz="0" w:space="0" w:color="auto"/>
        <w:right w:val="none" w:sz="0" w:space="0" w:color="auto"/>
      </w:divBdr>
    </w:div>
    <w:div w:id="686952234">
      <w:bodyDiv w:val="1"/>
      <w:marLeft w:val="0"/>
      <w:marRight w:val="0"/>
      <w:marTop w:val="0"/>
      <w:marBottom w:val="0"/>
      <w:divBdr>
        <w:top w:val="none" w:sz="0" w:space="0" w:color="auto"/>
        <w:left w:val="none" w:sz="0" w:space="0" w:color="auto"/>
        <w:bottom w:val="none" w:sz="0" w:space="0" w:color="auto"/>
        <w:right w:val="none" w:sz="0" w:space="0" w:color="auto"/>
      </w:divBdr>
    </w:div>
    <w:div w:id="828449768">
      <w:bodyDiv w:val="1"/>
      <w:marLeft w:val="0"/>
      <w:marRight w:val="0"/>
      <w:marTop w:val="0"/>
      <w:marBottom w:val="0"/>
      <w:divBdr>
        <w:top w:val="none" w:sz="0" w:space="0" w:color="auto"/>
        <w:left w:val="none" w:sz="0" w:space="0" w:color="auto"/>
        <w:bottom w:val="none" w:sz="0" w:space="0" w:color="auto"/>
        <w:right w:val="none" w:sz="0" w:space="0" w:color="auto"/>
      </w:divBdr>
      <w:divsChild>
        <w:div w:id="897128646">
          <w:marLeft w:val="0"/>
          <w:marRight w:val="0"/>
          <w:marTop w:val="0"/>
          <w:marBottom w:val="0"/>
          <w:divBdr>
            <w:top w:val="none" w:sz="0" w:space="0" w:color="auto"/>
            <w:left w:val="none" w:sz="0" w:space="0" w:color="auto"/>
            <w:bottom w:val="single" w:sz="4" w:space="12" w:color="DDDDDD"/>
            <w:right w:val="none" w:sz="0" w:space="0" w:color="auto"/>
          </w:divBdr>
          <w:divsChild>
            <w:div w:id="998114259">
              <w:marLeft w:val="0"/>
              <w:marRight w:val="0"/>
              <w:marTop w:val="0"/>
              <w:marBottom w:val="0"/>
              <w:divBdr>
                <w:top w:val="none" w:sz="0" w:space="0" w:color="auto"/>
                <w:left w:val="none" w:sz="0" w:space="0" w:color="auto"/>
                <w:bottom w:val="none" w:sz="0" w:space="0" w:color="auto"/>
                <w:right w:val="none" w:sz="0" w:space="0" w:color="auto"/>
              </w:divBdr>
              <w:divsChild>
                <w:div w:id="962803854">
                  <w:marLeft w:val="0"/>
                  <w:marRight w:val="0"/>
                  <w:marTop w:val="0"/>
                  <w:marBottom w:val="0"/>
                  <w:divBdr>
                    <w:top w:val="none" w:sz="0" w:space="0" w:color="auto"/>
                    <w:left w:val="none" w:sz="0" w:space="0" w:color="auto"/>
                    <w:bottom w:val="none" w:sz="0" w:space="0" w:color="auto"/>
                    <w:right w:val="none" w:sz="0" w:space="0" w:color="auto"/>
                  </w:divBdr>
                  <w:divsChild>
                    <w:div w:id="1459832388">
                      <w:marLeft w:val="0"/>
                      <w:marRight w:val="0"/>
                      <w:marTop w:val="0"/>
                      <w:marBottom w:val="0"/>
                      <w:divBdr>
                        <w:top w:val="none" w:sz="0" w:space="0" w:color="auto"/>
                        <w:left w:val="none" w:sz="0" w:space="0" w:color="auto"/>
                        <w:bottom w:val="none" w:sz="0" w:space="0" w:color="auto"/>
                        <w:right w:val="none" w:sz="0" w:space="0" w:color="auto"/>
                      </w:divBdr>
                      <w:divsChild>
                        <w:div w:id="1565724490">
                          <w:marLeft w:val="0"/>
                          <w:marRight w:val="0"/>
                          <w:marTop w:val="0"/>
                          <w:marBottom w:val="0"/>
                          <w:divBdr>
                            <w:top w:val="none" w:sz="0" w:space="0" w:color="auto"/>
                            <w:left w:val="none" w:sz="0" w:space="0" w:color="auto"/>
                            <w:bottom w:val="none" w:sz="0" w:space="0" w:color="auto"/>
                            <w:right w:val="none" w:sz="0" w:space="0" w:color="auto"/>
                          </w:divBdr>
                        </w:div>
                        <w:div w:id="1593664635">
                          <w:marLeft w:val="0"/>
                          <w:marRight w:val="0"/>
                          <w:marTop w:val="0"/>
                          <w:marBottom w:val="0"/>
                          <w:divBdr>
                            <w:top w:val="none" w:sz="0" w:space="0" w:color="auto"/>
                            <w:left w:val="none" w:sz="0" w:space="0" w:color="auto"/>
                            <w:bottom w:val="none" w:sz="0" w:space="0" w:color="auto"/>
                            <w:right w:val="none" w:sz="0" w:space="0" w:color="auto"/>
                          </w:divBdr>
                          <w:divsChild>
                            <w:div w:id="5315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496789">
          <w:marLeft w:val="0"/>
          <w:marRight w:val="0"/>
          <w:marTop w:val="0"/>
          <w:marBottom w:val="0"/>
          <w:divBdr>
            <w:top w:val="none" w:sz="0" w:space="0" w:color="auto"/>
            <w:left w:val="none" w:sz="0" w:space="0" w:color="auto"/>
            <w:bottom w:val="single" w:sz="4" w:space="12" w:color="DDDDDD"/>
            <w:right w:val="none" w:sz="0" w:space="0" w:color="auto"/>
          </w:divBdr>
          <w:divsChild>
            <w:div w:id="239217531">
              <w:marLeft w:val="0"/>
              <w:marRight w:val="0"/>
              <w:marTop w:val="0"/>
              <w:marBottom w:val="0"/>
              <w:divBdr>
                <w:top w:val="none" w:sz="0" w:space="0" w:color="auto"/>
                <w:left w:val="none" w:sz="0" w:space="0" w:color="auto"/>
                <w:bottom w:val="none" w:sz="0" w:space="0" w:color="auto"/>
                <w:right w:val="none" w:sz="0" w:space="0" w:color="auto"/>
              </w:divBdr>
              <w:divsChild>
                <w:div w:id="1667320104">
                  <w:marLeft w:val="0"/>
                  <w:marRight w:val="0"/>
                  <w:marTop w:val="0"/>
                  <w:marBottom w:val="0"/>
                  <w:divBdr>
                    <w:top w:val="none" w:sz="0" w:space="0" w:color="auto"/>
                    <w:left w:val="none" w:sz="0" w:space="0" w:color="auto"/>
                    <w:bottom w:val="none" w:sz="0" w:space="0" w:color="auto"/>
                    <w:right w:val="none" w:sz="0" w:space="0" w:color="auto"/>
                  </w:divBdr>
                  <w:divsChild>
                    <w:div w:id="107895396">
                      <w:marLeft w:val="0"/>
                      <w:marRight w:val="0"/>
                      <w:marTop w:val="0"/>
                      <w:marBottom w:val="0"/>
                      <w:divBdr>
                        <w:top w:val="none" w:sz="0" w:space="0" w:color="auto"/>
                        <w:left w:val="none" w:sz="0" w:space="0" w:color="auto"/>
                        <w:bottom w:val="none" w:sz="0" w:space="0" w:color="auto"/>
                        <w:right w:val="none" w:sz="0" w:space="0" w:color="auto"/>
                      </w:divBdr>
                      <w:divsChild>
                        <w:div w:id="2015764317">
                          <w:marLeft w:val="0"/>
                          <w:marRight w:val="0"/>
                          <w:marTop w:val="0"/>
                          <w:marBottom w:val="0"/>
                          <w:divBdr>
                            <w:top w:val="none" w:sz="0" w:space="0" w:color="auto"/>
                            <w:left w:val="none" w:sz="0" w:space="0" w:color="auto"/>
                            <w:bottom w:val="none" w:sz="0" w:space="0" w:color="auto"/>
                            <w:right w:val="none" w:sz="0" w:space="0" w:color="auto"/>
                          </w:divBdr>
                        </w:div>
                        <w:div w:id="203759191">
                          <w:marLeft w:val="0"/>
                          <w:marRight w:val="0"/>
                          <w:marTop w:val="0"/>
                          <w:marBottom w:val="0"/>
                          <w:divBdr>
                            <w:top w:val="none" w:sz="0" w:space="0" w:color="auto"/>
                            <w:left w:val="none" w:sz="0" w:space="0" w:color="auto"/>
                            <w:bottom w:val="none" w:sz="0" w:space="0" w:color="auto"/>
                            <w:right w:val="none" w:sz="0" w:space="0" w:color="auto"/>
                          </w:divBdr>
                          <w:divsChild>
                            <w:div w:id="13034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361405">
          <w:marLeft w:val="0"/>
          <w:marRight w:val="0"/>
          <w:marTop w:val="0"/>
          <w:marBottom w:val="0"/>
          <w:divBdr>
            <w:top w:val="none" w:sz="0" w:space="0" w:color="auto"/>
            <w:left w:val="none" w:sz="0" w:space="0" w:color="auto"/>
            <w:bottom w:val="single" w:sz="4" w:space="12" w:color="DDDDDD"/>
            <w:right w:val="none" w:sz="0" w:space="0" w:color="auto"/>
          </w:divBdr>
          <w:divsChild>
            <w:div w:id="1903367545">
              <w:marLeft w:val="0"/>
              <w:marRight w:val="0"/>
              <w:marTop w:val="0"/>
              <w:marBottom w:val="0"/>
              <w:divBdr>
                <w:top w:val="none" w:sz="0" w:space="0" w:color="auto"/>
                <w:left w:val="none" w:sz="0" w:space="0" w:color="auto"/>
                <w:bottom w:val="none" w:sz="0" w:space="0" w:color="auto"/>
                <w:right w:val="none" w:sz="0" w:space="0" w:color="auto"/>
              </w:divBdr>
              <w:divsChild>
                <w:div w:id="1631595479">
                  <w:marLeft w:val="0"/>
                  <w:marRight w:val="0"/>
                  <w:marTop w:val="0"/>
                  <w:marBottom w:val="0"/>
                  <w:divBdr>
                    <w:top w:val="none" w:sz="0" w:space="0" w:color="auto"/>
                    <w:left w:val="none" w:sz="0" w:space="0" w:color="auto"/>
                    <w:bottom w:val="none" w:sz="0" w:space="0" w:color="auto"/>
                    <w:right w:val="none" w:sz="0" w:space="0" w:color="auto"/>
                  </w:divBdr>
                  <w:divsChild>
                    <w:div w:id="589703350">
                      <w:marLeft w:val="0"/>
                      <w:marRight w:val="0"/>
                      <w:marTop w:val="0"/>
                      <w:marBottom w:val="0"/>
                      <w:divBdr>
                        <w:top w:val="none" w:sz="0" w:space="0" w:color="auto"/>
                        <w:left w:val="none" w:sz="0" w:space="0" w:color="auto"/>
                        <w:bottom w:val="none" w:sz="0" w:space="0" w:color="auto"/>
                        <w:right w:val="none" w:sz="0" w:space="0" w:color="auto"/>
                      </w:divBdr>
                      <w:divsChild>
                        <w:div w:id="601304602">
                          <w:marLeft w:val="0"/>
                          <w:marRight w:val="0"/>
                          <w:marTop w:val="0"/>
                          <w:marBottom w:val="0"/>
                          <w:divBdr>
                            <w:top w:val="none" w:sz="0" w:space="0" w:color="auto"/>
                            <w:left w:val="none" w:sz="0" w:space="0" w:color="auto"/>
                            <w:bottom w:val="none" w:sz="0" w:space="0" w:color="auto"/>
                            <w:right w:val="none" w:sz="0" w:space="0" w:color="auto"/>
                          </w:divBdr>
                        </w:div>
                        <w:div w:id="961614123">
                          <w:marLeft w:val="0"/>
                          <w:marRight w:val="0"/>
                          <w:marTop w:val="0"/>
                          <w:marBottom w:val="0"/>
                          <w:divBdr>
                            <w:top w:val="none" w:sz="0" w:space="0" w:color="auto"/>
                            <w:left w:val="none" w:sz="0" w:space="0" w:color="auto"/>
                            <w:bottom w:val="none" w:sz="0" w:space="0" w:color="auto"/>
                            <w:right w:val="none" w:sz="0" w:space="0" w:color="auto"/>
                          </w:divBdr>
                          <w:divsChild>
                            <w:div w:id="9921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109900">
          <w:marLeft w:val="0"/>
          <w:marRight w:val="0"/>
          <w:marTop w:val="0"/>
          <w:marBottom w:val="0"/>
          <w:divBdr>
            <w:top w:val="none" w:sz="0" w:space="0" w:color="auto"/>
            <w:left w:val="none" w:sz="0" w:space="0" w:color="auto"/>
            <w:bottom w:val="single" w:sz="4" w:space="12" w:color="DDDDDD"/>
            <w:right w:val="none" w:sz="0" w:space="0" w:color="auto"/>
          </w:divBdr>
          <w:divsChild>
            <w:div w:id="8216091">
              <w:marLeft w:val="0"/>
              <w:marRight w:val="0"/>
              <w:marTop w:val="0"/>
              <w:marBottom w:val="0"/>
              <w:divBdr>
                <w:top w:val="none" w:sz="0" w:space="0" w:color="auto"/>
                <w:left w:val="none" w:sz="0" w:space="0" w:color="auto"/>
                <w:bottom w:val="none" w:sz="0" w:space="0" w:color="auto"/>
                <w:right w:val="none" w:sz="0" w:space="0" w:color="auto"/>
              </w:divBdr>
              <w:divsChild>
                <w:div w:id="675958993">
                  <w:marLeft w:val="0"/>
                  <w:marRight w:val="0"/>
                  <w:marTop w:val="0"/>
                  <w:marBottom w:val="0"/>
                  <w:divBdr>
                    <w:top w:val="none" w:sz="0" w:space="0" w:color="auto"/>
                    <w:left w:val="none" w:sz="0" w:space="0" w:color="auto"/>
                    <w:bottom w:val="none" w:sz="0" w:space="0" w:color="auto"/>
                    <w:right w:val="none" w:sz="0" w:space="0" w:color="auto"/>
                  </w:divBdr>
                  <w:divsChild>
                    <w:div w:id="1958297001">
                      <w:marLeft w:val="0"/>
                      <w:marRight w:val="0"/>
                      <w:marTop w:val="0"/>
                      <w:marBottom w:val="0"/>
                      <w:divBdr>
                        <w:top w:val="none" w:sz="0" w:space="0" w:color="auto"/>
                        <w:left w:val="none" w:sz="0" w:space="0" w:color="auto"/>
                        <w:bottom w:val="none" w:sz="0" w:space="0" w:color="auto"/>
                        <w:right w:val="none" w:sz="0" w:space="0" w:color="auto"/>
                      </w:divBdr>
                      <w:divsChild>
                        <w:div w:id="1083647491">
                          <w:marLeft w:val="0"/>
                          <w:marRight w:val="0"/>
                          <w:marTop w:val="0"/>
                          <w:marBottom w:val="0"/>
                          <w:divBdr>
                            <w:top w:val="none" w:sz="0" w:space="0" w:color="auto"/>
                            <w:left w:val="none" w:sz="0" w:space="0" w:color="auto"/>
                            <w:bottom w:val="none" w:sz="0" w:space="0" w:color="auto"/>
                            <w:right w:val="none" w:sz="0" w:space="0" w:color="auto"/>
                          </w:divBdr>
                        </w:div>
                        <w:div w:id="1397901697">
                          <w:marLeft w:val="0"/>
                          <w:marRight w:val="0"/>
                          <w:marTop w:val="0"/>
                          <w:marBottom w:val="0"/>
                          <w:divBdr>
                            <w:top w:val="none" w:sz="0" w:space="0" w:color="auto"/>
                            <w:left w:val="none" w:sz="0" w:space="0" w:color="auto"/>
                            <w:bottom w:val="none" w:sz="0" w:space="0" w:color="auto"/>
                            <w:right w:val="none" w:sz="0" w:space="0" w:color="auto"/>
                          </w:divBdr>
                          <w:divsChild>
                            <w:div w:id="15941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157443">
          <w:marLeft w:val="0"/>
          <w:marRight w:val="0"/>
          <w:marTop w:val="0"/>
          <w:marBottom w:val="0"/>
          <w:divBdr>
            <w:top w:val="none" w:sz="0" w:space="0" w:color="auto"/>
            <w:left w:val="none" w:sz="0" w:space="0" w:color="auto"/>
            <w:bottom w:val="none" w:sz="0" w:space="0" w:color="auto"/>
            <w:right w:val="none" w:sz="0" w:space="0" w:color="auto"/>
          </w:divBdr>
          <w:divsChild>
            <w:div w:id="1236816440">
              <w:marLeft w:val="0"/>
              <w:marRight w:val="0"/>
              <w:marTop w:val="0"/>
              <w:marBottom w:val="0"/>
              <w:divBdr>
                <w:top w:val="none" w:sz="0" w:space="0" w:color="auto"/>
                <w:left w:val="none" w:sz="0" w:space="0" w:color="auto"/>
                <w:bottom w:val="none" w:sz="0" w:space="0" w:color="auto"/>
                <w:right w:val="none" w:sz="0" w:space="0" w:color="auto"/>
              </w:divBdr>
              <w:divsChild>
                <w:div w:id="710418773">
                  <w:marLeft w:val="0"/>
                  <w:marRight w:val="0"/>
                  <w:marTop w:val="0"/>
                  <w:marBottom w:val="0"/>
                  <w:divBdr>
                    <w:top w:val="none" w:sz="0" w:space="0" w:color="auto"/>
                    <w:left w:val="none" w:sz="0" w:space="0" w:color="auto"/>
                    <w:bottom w:val="none" w:sz="0" w:space="0" w:color="auto"/>
                    <w:right w:val="none" w:sz="0" w:space="0" w:color="auto"/>
                  </w:divBdr>
                  <w:divsChild>
                    <w:div w:id="112749166">
                      <w:marLeft w:val="0"/>
                      <w:marRight w:val="0"/>
                      <w:marTop w:val="0"/>
                      <w:marBottom w:val="0"/>
                      <w:divBdr>
                        <w:top w:val="none" w:sz="0" w:space="0" w:color="auto"/>
                        <w:left w:val="none" w:sz="0" w:space="0" w:color="auto"/>
                        <w:bottom w:val="none" w:sz="0" w:space="0" w:color="auto"/>
                        <w:right w:val="none" w:sz="0" w:space="0" w:color="auto"/>
                      </w:divBdr>
                      <w:divsChild>
                        <w:div w:id="1796213072">
                          <w:marLeft w:val="0"/>
                          <w:marRight w:val="0"/>
                          <w:marTop w:val="0"/>
                          <w:marBottom w:val="0"/>
                          <w:divBdr>
                            <w:top w:val="none" w:sz="0" w:space="0" w:color="auto"/>
                            <w:left w:val="none" w:sz="0" w:space="0" w:color="auto"/>
                            <w:bottom w:val="none" w:sz="0" w:space="0" w:color="auto"/>
                            <w:right w:val="none" w:sz="0" w:space="0" w:color="auto"/>
                          </w:divBdr>
                        </w:div>
                        <w:div w:id="1553227192">
                          <w:marLeft w:val="0"/>
                          <w:marRight w:val="0"/>
                          <w:marTop w:val="0"/>
                          <w:marBottom w:val="0"/>
                          <w:divBdr>
                            <w:top w:val="none" w:sz="0" w:space="0" w:color="auto"/>
                            <w:left w:val="none" w:sz="0" w:space="0" w:color="auto"/>
                            <w:bottom w:val="none" w:sz="0" w:space="0" w:color="auto"/>
                            <w:right w:val="none" w:sz="0" w:space="0" w:color="auto"/>
                          </w:divBdr>
                          <w:divsChild>
                            <w:div w:id="1370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21741">
      <w:bodyDiv w:val="1"/>
      <w:marLeft w:val="0"/>
      <w:marRight w:val="0"/>
      <w:marTop w:val="0"/>
      <w:marBottom w:val="0"/>
      <w:divBdr>
        <w:top w:val="none" w:sz="0" w:space="0" w:color="auto"/>
        <w:left w:val="none" w:sz="0" w:space="0" w:color="auto"/>
        <w:bottom w:val="none" w:sz="0" w:space="0" w:color="auto"/>
        <w:right w:val="none" w:sz="0" w:space="0" w:color="auto"/>
      </w:divBdr>
    </w:div>
    <w:div w:id="961351402">
      <w:bodyDiv w:val="1"/>
      <w:marLeft w:val="0"/>
      <w:marRight w:val="0"/>
      <w:marTop w:val="0"/>
      <w:marBottom w:val="0"/>
      <w:divBdr>
        <w:top w:val="none" w:sz="0" w:space="0" w:color="auto"/>
        <w:left w:val="none" w:sz="0" w:space="0" w:color="auto"/>
        <w:bottom w:val="none" w:sz="0" w:space="0" w:color="auto"/>
        <w:right w:val="none" w:sz="0" w:space="0" w:color="auto"/>
      </w:divBdr>
    </w:div>
    <w:div w:id="1087581009">
      <w:bodyDiv w:val="1"/>
      <w:marLeft w:val="0"/>
      <w:marRight w:val="0"/>
      <w:marTop w:val="0"/>
      <w:marBottom w:val="0"/>
      <w:divBdr>
        <w:top w:val="none" w:sz="0" w:space="0" w:color="auto"/>
        <w:left w:val="none" w:sz="0" w:space="0" w:color="auto"/>
        <w:bottom w:val="none" w:sz="0" w:space="0" w:color="auto"/>
        <w:right w:val="none" w:sz="0" w:space="0" w:color="auto"/>
      </w:divBdr>
      <w:divsChild>
        <w:div w:id="636951586">
          <w:marLeft w:val="0"/>
          <w:marRight w:val="0"/>
          <w:marTop w:val="0"/>
          <w:marBottom w:val="0"/>
          <w:divBdr>
            <w:top w:val="none" w:sz="0" w:space="0" w:color="auto"/>
            <w:left w:val="none" w:sz="0" w:space="0" w:color="auto"/>
            <w:bottom w:val="single" w:sz="4" w:space="12" w:color="DDDDDD"/>
            <w:right w:val="none" w:sz="0" w:space="0" w:color="auto"/>
          </w:divBdr>
          <w:divsChild>
            <w:div w:id="1512454302">
              <w:marLeft w:val="0"/>
              <w:marRight w:val="0"/>
              <w:marTop w:val="0"/>
              <w:marBottom w:val="0"/>
              <w:divBdr>
                <w:top w:val="none" w:sz="0" w:space="0" w:color="auto"/>
                <w:left w:val="none" w:sz="0" w:space="0" w:color="auto"/>
                <w:bottom w:val="none" w:sz="0" w:space="0" w:color="auto"/>
                <w:right w:val="none" w:sz="0" w:space="0" w:color="auto"/>
              </w:divBdr>
              <w:divsChild>
                <w:div w:id="963464176">
                  <w:marLeft w:val="0"/>
                  <w:marRight w:val="0"/>
                  <w:marTop w:val="0"/>
                  <w:marBottom w:val="0"/>
                  <w:divBdr>
                    <w:top w:val="none" w:sz="0" w:space="0" w:color="auto"/>
                    <w:left w:val="none" w:sz="0" w:space="0" w:color="auto"/>
                    <w:bottom w:val="none" w:sz="0" w:space="0" w:color="auto"/>
                    <w:right w:val="none" w:sz="0" w:space="0" w:color="auto"/>
                  </w:divBdr>
                  <w:divsChild>
                    <w:div w:id="92828141">
                      <w:marLeft w:val="0"/>
                      <w:marRight w:val="0"/>
                      <w:marTop w:val="0"/>
                      <w:marBottom w:val="0"/>
                      <w:divBdr>
                        <w:top w:val="none" w:sz="0" w:space="0" w:color="auto"/>
                        <w:left w:val="none" w:sz="0" w:space="0" w:color="auto"/>
                        <w:bottom w:val="none" w:sz="0" w:space="0" w:color="auto"/>
                        <w:right w:val="none" w:sz="0" w:space="0" w:color="auto"/>
                      </w:divBdr>
                      <w:divsChild>
                        <w:div w:id="582299834">
                          <w:marLeft w:val="0"/>
                          <w:marRight w:val="0"/>
                          <w:marTop w:val="0"/>
                          <w:marBottom w:val="0"/>
                          <w:divBdr>
                            <w:top w:val="none" w:sz="0" w:space="0" w:color="auto"/>
                            <w:left w:val="none" w:sz="0" w:space="0" w:color="auto"/>
                            <w:bottom w:val="none" w:sz="0" w:space="0" w:color="auto"/>
                            <w:right w:val="none" w:sz="0" w:space="0" w:color="auto"/>
                          </w:divBdr>
                        </w:div>
                        <w:div w:id="1080911072">
                          <w:marLeft w:val="0"/>
                          <w:marRight w:val="0"/>
                          <w:marTop w:val="0"/>
                          <w:marBottom w:val="0"/>
                          <w:divBdr>
                            <w:top w:val="none" w:sz="0" w:space="0" w:color="auto"/>
                            <w:left w:val="none" w:sz="0" w:space="0" w:color="auto"/>
                            <w:bottom w:val="none" w:sz="0" w:space="0" w:color="auto"/>
                            <w:right w:val="none" w:sz="0" w:space="0" w:color="auto"/>
                          </w:divBdr>
                          <w:divsChild>
                            <w:div w:id="14501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6697">
          <w:marLeft w:val="0"/>
          <w:marRight w:val="0"/>
          <w:marTop w:val="0"/>
          <w:marBottom w:val="0"/>
          <w:divBdr>
            <w:top w:val="none" w:sz="0" w:space="0" w:color="auto"/>
            <w:left w:val="none" w:sz="0" w:space="0" w:color="auto"/>
            <w:bottom w:val="single" w:sz="4" w:space="12" w:color="DDDDDD"/>
            <w:right w:val="none" w:sz="0" w:space="0" w:color="auto"/>
          </w:divBdr>
          <w:divsChild>
            <w:div w:id="838427280">
              <w:marLeft w:val="0"/>
              <w:marRight w:val="0"/>
              <w:marTop w:val="0"/>
              <w:marBottom w:val="0"/>
              <w:divBdr>
                <w:top w:val="none" w:sz="0" w:space="0" w:color="auto"/>
                <w:left w:val="none" w:sz="0" w:space="0" w:color="auto"/>
                <w:bottom w:val="none" w:sz="0" w:space="0" w:color="auto"/>
                <w:right w:val="none" w:sz="0" w:space="0" w:color="auto"/>
              </w:divBdr>
              <w:divsChild>
                <w:div w:id="971252673">
                  <w:marLeft w:val="0"/>
                  <w:marRight w:val="0"/>
                  <w:marTop w:val="0"/>
                  <w:marBottom w:val="0"/>
                  <w:divBdr>
                    <w:top w:val="none" w:sz="0" w:space="0" w:color="auto"/>
                    <w:left w:val="none" w:sz="0" w:space="0" w:color="auto"/>
                    <w:bottom w:val="none" w:sz="0" w:space="0" w:color="auto"/>
                    <w:right w:val="none" w:sz="0" w:space="0" w:color="auto"/>
                  </w:divBdr>
                  <w:divsChild>
                    <w:div w:id="97917675">
                      <w:marLeft w:val="0"/>
                      <w:marRight w:val="0"/>
                      <w:marTop w:val="0"/>
                      <w:marBottom w:val="0"/>
                      <w:divBdr>
                        <w:top w:val="none" w:sz="0" w:space="0" w:color="auto"/>
                        <w:left w:val="none" w:sz="0" w:space="0" w:color="auto"/>
                        <w:bottom w:val="none" w:sz="0" w:space="0" w:color="auto"/>
                        <w:right w:val="none" w:sz="0" w:space="0" w:color="auto"/>
                      </w:divBdr>
                      <w:divsChild>
                        <w:div w:id="1489056153">
                          <w:marLeft w:val="0"/>
                          <w:marRight w:val="0"/>
                          <w:marTop w:val="0"/>
                          <w:marBottom w:val="0"/>
                          <w:divBdr>
                            <w:top w:val="none" w:sz="0" w:space="0" w:color="auto"/>
                            <w:left w:val="none" w:sz="0" w:space="0" w:color="auto"/>
                            <w:bottom w:val="none" w:sz="0" w:space="0" w:color="auto"/>
                            <w:right w:val="none" w:sz="0" w:space="0" w:color="auto"/>
                          </w:divBdr>
                        </w:div>
                        <w:div w:id="1288244261">
                          <w:marLeft w:val="0"/>
                          <w:marRight w:val="0"/>
                          <w:marTop w:val="0"/>
                          <w:marBottom w:val="0"/>
                          <w:divBdr>
                            <w:top w:val="none" w:sz="0" w:space="0" w:color="auto"/>
                            <w:left w:val="none" w:sz="0" w:space="0" w:color="auto"/>
                            <w:bottom w:val="none" w:sz="0" w:space="0" w:color="auto"/>
                            <w:right w:val="none" w:sz="0" w:space="0" w:color="auto"/>
                          </w:divBdr>
                          <w:divsChild>
                            <w:div w:id="11875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38739">
          <w:marLeft w:val="0"/>
          <w:marRight w:val="0"/>
          <w:marTop w:val="0"/>
          <w:marBottom w:val="0"/>
          <w:divBdr>
            <w:top w:val="none" w:sz="0" w:space="0" w:color="auto"/>
            <w:left w:val="none" w:sz="0" w:space="0" w:color="auto"/>
            <w:bottom w:val="single" w:sz="4" w:space="12" w:color="DDDDDD"/>
            <w:right w:val="none" w:sz="0" w:space="0" w:color="auto"/>
          </w:divBdr>
          <w:divsChild>
            <w:div w:id="982734738">
              <w:marLeft w:val="0"/>
              <w:marRight w:val="0"/>
              <w:marTop w:val="0"/>
              <w:marBottom w:val="0"/>
              <w:divBdr>
                <w:top w:val="none" w:sz="0" w:space="0" w:color="auto"/>
                <w:left w:val="none" w:sz="0" w:space="0" w:color="auto"/>
                <w:bottom w:val="none" w:sz="0" w:space="0" w:color="auto"/>
                <w:right w:val="none" w:sz="0" w:space="0" w:color="auto"/>
              </w:divBdr>
              <w:divsChild>
                <w:div w:id="738678158">
                  <w:marLeft w:val="0"/>
                  <w:marRight w:val="0"/>
                  <w:marTop w:val="0"/>
                  <w:marBottom w:val="0"/>
                  <w:divBdr>
                    <w:top w:val="none" w:sz="0" w:space="0" w:color="auto"/>
                    <w:left w:val="none" w:sz="0" w:space="0" w:color="auto"/>
                    <w:bottom w:val="none" w:sz="0" w:space="0" w:color="auto"/>
                    <w:right w:val="none" w:sz="0" w:space="0" w:color="auto"/>
                  </w:divBdr>
                  <w:divsChild>
                    <w:div w:id="492259274">
                      <w:marLeft w:val="0"/>
                      <w:marRight w:val="0"/>
                      <w:marTop w:val="0"/>
                      <w:marBottom w:val="0"/>
                      <w:divBdr>
                        <w:top w:val="none" w:sz="0" w:space="0" w:color="auto"/>
                        <w:left w:val="none" w:sz="0" w:space="0" w:color="auto"/>
                        <w:bottom w:val="none" w:sz="0" w:space="0" w:color="auto"/>
                        <w:right w:val="none" w:sz="0" w:space="0" w:color="auto"/>
                      </w:divBdr>
                      <w:divsChild>
                        <w:div w:id="410002428">
                          <w:marLeft w:val="0"/>
                          <w:marRight w:val="0"/>
                          <w:marTop w:val="0"/>
                          <w:marBottom w:val="0"/>
                          <w:divBdr>
                            <w:top w:val="none" w:sz="0" w:space="0" w:color="auto"/>
                            <w:left w:val="none" w:sz="0" w:space="0" w:color="auto"/>
                            <w:bottom w:val="none" w:sz="0" w:space="0" w:color="auto"/>
                            <w:right w:val="none" w:sz="0" w:space="0" w:color="auto"/>
                          </w:divBdr>
                        </w:div>
                        <w:div w:id="1912689160">
                          <w:marLeft w:val="0"/>
                          <w:marRight w:val="0"/>
                          <w:marTop w:val="0"/>
                          <w:marBottom w:val="0"/>
                          <w:divBdr>
                            <w:top w:val="none" w:sz="0" w:space="0" w:color="auto"/>
                            <w:left w:val="none" w:sz="0" w:space="0" w:color="auto"/>
                            <w:bottom w:val="none" w:sz="0" w:space="0" w:color="auto"/>
                            <w:right w:val="none" w:sz="0" w:space="0" w:color="auto"/>
                          </w:divBdr>
                          <w:divsChild>
                            <w:div w:id="1210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123389">
          <w:marLeft w:val="0"/>
          <w:marRight w:val="0"/>
          <w:marTop w:val="0"/>
          <w:marBottom w:val="0"/>
          <w:divBdr>
            <w:top w:val="none" w:sz="0" w:space="0" w:color="auto"/>
            <w:left w:val="none" w:sz="0" w:space="0" w:color="auto"/>
            <w:bottom w:val="none" w:sz="0" w:space="0" w:color="auto"/>
            <w:right w:val="none" w:sz="0" w:space="0" w:color="auto"/>
          </w:divBdr>
          <w:divsChild>
            <w:div w:id="128017163">
              <w:marLeft w:val="0"/>
              <w:marRight w:val="0"/>
              <w:marTop w:val="0"/>
              <w:marBottom w:val="0"/>
              <w:divBdr>
                <w:top w:val="none" w:sz="0" w:space="0" w:color="auto"/>
                <w:left w:val="none" w:sz="0" w:space="0" w:color="auto"/>
                <w:bottom w:val="none" w:sz="0" w:space="0" w:color="auto"/>
                <w:right w:val="none" w:sz="0" w:space="0" w:color="auto"/>
              </w:divBdr>
              <w:divsChild>
                <w:div w:id="912667732">
                  <w:marLeft w:val="0"/>
                  <w:marRight w:val="0"/>
                  <w:marTop w:val="0"/>
                  <w:marBottom w:val="0"/>
                  <w:divBdr>
                    <w:top w:val="none" w:sz="0" w:space="0" w:color="auto"/>
                    <w:left w:val="none" w:sz="0" w:space="0" w:color="auto"/>
                    <w:bottom w:val="none" w:sz="0" w:space="0" w:color="auto"/>
                    <w:right w:val="none" w:sz="0" w:space="0" w:color="auto"/>
                  </w:divBdr>
                  <w:divsChild>
                    <w:div w:id="2049255898">
                      <w:marLeft w:val="0"/>
                      <w:marRight w:val="0"/>
                      <w:marTop w:val="0"/>
                      <w:marBottom w:val="0"/>
                      <w:divBdr>
                        <w:top w:val="none" w:sz="0" w:space="0" w:color="auto"/>
                        <w:left w:val="none" w:sz="0" w:space="0" w:color="auto"/>
                        <w:bottom w:val="none" w:sz="0" w:space="0" w:color="auto"/>
                        <w:right w:val="none" w:sz="0" w:space="0" w:color="auto"/>
                      </w:divBdr>
                      <w:divsChild>
                        <w:div w:id="437722822">
                          <w:marLeft w:val="0"/>
                          <w:marRight w:val="0"/>
                          <w:marTop w:val="0"/>
                          <w:marBottom w:val="0"/>
                          <w:divBdr>
                            <w:top w:val="none" w:sz="0" w:space="0" w:color="auto"/>
                            <w:left w:val="none" w:sz="0" w:space="0" w:color="auto"/>
                            <w:bottom w:val="none" w:sz="0" w:space="0" w:color="auto"/>
                            <w:right w:val="none" w:sz="0" w:space="0" w:color="auto"/>
                          </w:divBdr>
                        </w:div>
                        <w:div w:id="1264652773">
                          <w:marLeft w:val="0"/>
                          <w:marRight w:val="0"/>
                          <w:marTop w:val="0"/>
                          <w:marBottom w:val="0"/>
                          <w:divBdr>
                            <w:top w:val="none" w:sz="0" w:space="0" w:color="auto"/>
                            <w:left w:val="none" w:sz="0" w:space="0" w:color="auto"/>
                            <w:bottom w:val="none" w:sz="0" w:space="0" w:color="auto"/>
                            <w:right w:val="none" w:sz="0" w:space="0" w:color="auto"/>
                          </w:divBdr>
                          <w:divsChild>
                            <w:div w:id="662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191835">
      <w:bodyDiv w:val="1"/>
      <w:marLeft w:val="0"/>
      <w:marRight w:val="0"/>
      <w:marTop w:val="0"/>
      <w:marBottom w:val="0"/>
      <w:divBdr>
        <w:top w:val="none" w:sz="0" w:space="0" w:color="auto"/>
        <w:left w:val="none" w:sz="0" w:space="0" w:color="auto"/>
        <w:bottom w:val="none" w:sz="0" w:space="0" w:color="auto"/>
        <w:right w:val="none" w:sz="0" w:space="0" w:color="auto"/>
      </w:divBdr>
      <w:divsChild>
        <w:div w:id="397552541">
          <w:marLeft w:val="0"/>
          <w:marRight w:val="0"/>
          <w:marTop w:val="0"/>
          <w:marBottom w:val="0"/>
          <w:divBdr>
            <w:top w:val="none" w:sz="0" w:space="0" w:color="auto"/>
            <w:left w:val="none" w:sz="0" w:space="0" w:color="auto"/>
            <w:bottom w:val="none" w:sz="0" w:space="0" w:color="auto"/>
            <w:right w:val="none" w:sz="0" w:space="0" w:color="auto"/>
          </w:divBdr>
        </w:div>
        <w:div w:id="1176307152">
          <w:marLeft w:val="0"/>
          <w:marRight w:val="0"/>
          <w:marTop w:val="0"/>
          <w:marBottom w:val="0"/>
          <w:divBdr>
            <w:top w:val="none" w:sz="0" w:space="0" w:color="auto"/>
            <w:left w:val="none" w:sz="0" w:space="0" w:color="auto"/>
            <w:bottom w:val="none" w:sz="0" w:space="0" w:color="auto"/>
            <w:right w:val="none" w:sz="0" w:space="0" w:color="auto"/>
          </w:divBdr>
        </w:div>
        <w:div w:id="1981839614">
          <w:marLeft w:val="0"/>
          <w:marRight w:val="0"/>
          <w:marTop w:val="0"/>
          <w:marBottom w:val="0"/>
          <w:divBdr>
            <w:top w:val="none" w:sz="0" w:space="0" w:color="auto"/>
            <w:left w:val="none" w:sz="0" w:space="0" w:color="auto"/>
            <w:bottom w:val="none" w:sz="0" w:space="0" w:color="auto"/>
            <w:right w:val="none" w:sz="0" w:space="0" w:color="auto"/>
          </w:divBdr>
        </w:div>
        <w:div w:id="1429932601">
          <w:marLeft w:val="0"/>
          <w:marRight w:val="0"/>
          <w:marTop w:val="0"/>
          <w:marBottom w:val="0"/>
          <w:divBdr>
            <w:top w:val="none" w:sz="0" w:space="0" w:color="auto"/>
            <w:left w:val="none" w:sz="0" w:space="0" w:color="auto"/>
            <w:bottom w:val="none" w:sz="0" w:space="0" w:color="auto"/>
            <w:right w:val="none" w:sz="0" w:space="0" w:color="auto"/>
          </w:divBdr>
        </w:div>
        <w:div w:id="681249067">
          <w:marLeft w:val="0"/>
          <w:marRight w:val="0"/>
          <w:marTop w:val="0"/>
          <w:marBottom w:val="0"/>
          <w:divBdr>
            <w:top w:val="none" w:sz="0" w:space="0" w:color="auto"/>
            <w:left w:val="none" w:sz="0" w:space="0" w:color="auto"/>
            <w:bottom w:val="none" w:sz="0" w:space="0" w:color="auto"/>
            <w:right w:val="none" w:sz="0" w:space="0" w:color="auto"/>
          </w:divBdr>
        </w:div>
        <w:div w:id="1099637167">
          <w:marLeft w:val="0"/>
          <w:marRight w:val="0"/>
          <w:marTop w:val="0"/>
          <w:marBottom w:val="0"/>
          <w:divBdr>
            <w:top w:val="none" w:sz="0" w:space="0" w:color="auto"/>
            <w:left w:val="none" w:sz="0" w:space="0" w:color="auto"/>
            <w:bottom w:val="none" w:sz="0" w:space="0" w:color="auto"/>
            <w:right w:val="none" w:sz="0" w:space="0" w:color="auto"/>
          </w:divBdr>
        </w:div>
        <w:div w:id="1479803551">
          <w:marLeft w:val="0"/>
          <w:marRight w:val="0"/>
          <w:marTop w:val="0"/>
          <w:marBottom w:val="0"/>
          <w:divBdr>
            <w:top w:val="none" w:sz="0" w:space="0" w:color="auto"/>
            <w:left w:val="none" w:sz="0" w:space="0" w:color="auto"/>
            <w:bottom w:val="none" w:sz="0" w:space="0" w:color="auto"/>
            <w:right w:val="none" w:sz="0" w:space="0" w:color="auto"/>
          </w:divBdr>
        </w:div>
        <w:div w:id="692078371">
          <w:marLeft w:val="0"/>
          <w:marRight w:val="0"/>
          <w:marTop w:val="0"/>
          <w:marBottom w:val="0"/>
          <w:divBdr>
            <w:top w:val="none" w:sz="0" w:space="0" w:color="auto"/>
            <w:left w:val="none" w:sz="0" w:space="0" w:color="auto"/>
            <w:bottom w:val="none" w:sz="0" w:space="0" w:color="auto"/>
            <w:right w:val="none" w:sz="0" w:space="0" w:color="auto"/>
          </w:divBdr>
        </w:div>
        <w:div w:id="954170162">
          <w:marLeft w:val="0"/>
          <w:marRight w:val="0"/>
          <w:marTop w:val="0"/>
          <w:marBottom w:val="0"/>
          <w:divBdr>
            <w:top w:val="none" w:sz="0" w:space="0" w:color="auto"/>
            <w:left w:val="none" w:sz="0" w:space="0" w:color="auto"/>
            <w:bottom w:val="none" w:sz="0" w:space="0" w:color="auto"/>
            <w:right w:val="none" w:sz="0" w:space="0" w:color="auto"/>
          </w:divBdr>
        </w:div>
        <w:div w:id="1439520558">
          <w:marLeft w:val="0"/>
          <w:marRight w:val="0"/>
          <w:marTop w:val="0"/>
          <w:marBottom w:val="0"/>
          <w:divBdr>
            <w:top w:val="none" w:sz="0" w:space="0" w:color="auto"/>
            <w:left w:val="none" w:sz="0" w:space="0" w:color="auto"/>
            <w:bottom w:val="none" w:sz="0" w:space="0" w:color="auto"/>
            <w:right w:val="none" w:sz="0" w:space="0" w:color="auto"/>
          </w:divBdr>
        </w:div>
        <w:div w:id="797914319">
          <w:marLeft w:val="0"/>
          <w:marRight w:val="0"/>
          <w:marTop w:val="0"/>
          <w:marBottom w:val="0"/>
          <w:divBdr>
            <w:top w:val="none" w:sz="0" w:space="0" w:color="auto"/>
            <w:left w:val="none" w:sz="0" w:space="0" w:color="auto"/>
            <w:bottom w:val="none" w:sz="0" w:space="0" w:color="auto"/>
            <w:right w:val="none" w:sz="0" w:space="0" w:color="auto"/>
          </w:divBdr>
        </w:div>
        <w:div w:id="21519632">
          <w:marLeft w:val="0"/>
          <w:marRight w:val="0"/>
          <w:marTop w:val="0"/>
          <w:marBottom w:val="0"/>
          <w:divBdr>
            <w:top w:val="none" w:sz="0" w:space="0" w:color="auto"/>
            <w:left w:val="none" w:sz="0" w:space="0" w:color="auto"/>
            <w:bottom w:val="none" w:sz="0" w:space="0" w:color="auto"/>
            <w:right w:val="none" w:sz="0" w:space="0" w:color="auto"/>
          </w:divBdr>
        </w:div>
        <w:div w:id="1584141696">
          <w:marLeft w:val="0"/>
          <w:marRight w:val="0"/>
          <w:marTop w:val="0"/>
          <w:marBottom w:val="0"/>
          <w:divBdr>
            <w:top w:val="none" w:sz="0" w:space="0" w:color="auto"/>
            <w:left w:val="none" w:sz="0" w:space="0" w:color="auto"/>
            <w:bottom w:val="none" w:sz="0" w:space="0" w:color="auto"/>
            <w:right w:val="none" w:sz="0" w:space="0" w:color="auto"/>
          </w:divBdr>
        </w:div>
        <w:div w:id="1269511780">
          <w:marLeft w:val="0"/>
          <w:marRight w:val="0"/>
          <w:marTop w:val="0"/>
          <w:marBottom w:val="0"/>
          <w:divBdr>
            <w:top w:val="none" w:sz="0" w:space="0" w:color="auto"/>
            <w:left w:val="none" w:sz="0" w:space="0" w:color="auto"/>
            <w:bottom w:val="none" w:sz="0" w:space="0" w:color="auto"/>
            <w:right w:val="none" w:sz="0" w:space="0" w:color="auto"/>
          </w:divBdr>
        </w:div>
        <w:div w:id="813523909">
          <w:marLeft w:val="0"/>
          <w:marRight w:val="0"/>
          <w:marTop w:val="0"/>
          <w:marBottom w:val="0"/>
          <w:divBdr>
            <w:top w:val="none" w:sz="0" w:space="0" w:color="auto"/>
            <w:left w:val="none" w:sz="0" w:space="0" w:color="auto"/>
            <w:bottom w:val="none" w:sz="0" w:space="0" w:color="auto"/>
            <w:right w:val="none" w:sz="0" w:space="0" w:color="auto"/>
          </w:divBdr>
        </w:div>
        <w:div w:id="550921955">
          <w:marLeft w:val="0"/>
          <w:marRight w:val="0"/>
          <w:marTop w:val="0"/>
          <w:marBottom w:val="0"/>
          <w:divBdr>
            <w:top w:val="none" w:sz="0" w:space="0" w:color="auto"/>
            <w:left w:val="none" w:sz="0" w:space="0" w:color="auto"/>
            <w:bottom w:val="none" w:sz="0" w:space="0" w:color="auto"/>
            <w:right w:val="none" w:sz="0" w:space="0" w:color="auto"/>
          </w:divBdr>
        </w:div>
        <w:div w:id="660619400">
          <w:marLeft w:val="0"/>
          <w:marRight w:val="0"/>
          <w:marTop w:val="0"/>
          <w:marBottom w:val="0"/>
          <w:divBdr>
            <w:top w:val="none" w:sz="0" w:space="0" w:color="auto"/>
            <w:left w:val="none" w:sz="0" w:space="0" w:color="auto"/>
            <w:bottom w:val="none" w:sz="0" w:space="0" w:color="auto"/>
            <w:right w:val="none" w:sz="0" w:space="0" w:color="auto"/>
          </w:divBdr>
        </w:div>
        <w:div w:id="1217278245">
          <w:marLeft w:val="0"/>
          <w:marRight w:val="0"/>
          <w:marTop w:val="0"/>
          <w:marBottom w:val="0"/>
          <w:divBdr>
            <w:top w:val="none" w:sz="0" w:space="0" w:color="auto"/>
            <w:left w:val="none" w:sz="0" w:space="0" w:color="auto"/>
            <w:bottom w:val="none" w:sz="0" w:space="0" w:color="auto"/>
            <w:right w:val="none" w:sz="0" w:space="0" w:color="auto"/>
          </w:divBdr>
        </w:div>
        <w:div w:id="1759249750">
          <w:marLeft w:val="0"/>
          <w:marRight w:val="0"/>
          <w:marTop w:val="0"/>
          <w:marBottom w:val="0"/>
          <w:divBdr>
            <w:top w:val="none" w:sz="0" w:space="0" w:color="auto"/>
            <w:left w:val="none" w:sz="0" w:space="0" w:color="auto"/>
            <w:bottom w:val="none" w:sz="0" w:space="0" w:color="auto"/>
            <w:right w:val="none" w:sz="0" w:space="0" w:color="auto"/>
          </w:divBdr>
        </w:div>
        <w:div w:id="1244144601">
          <w:marLeft w:val="0"/>
          <w:marRight w:val="0"/>
          <w:marTop w:val="0"/>
          <w:marBottom w:val="0"/>
          <w:divBdr>
            <w:top w:val="none" w:sz="0" w:space="0" w:color="auto"/>
            <w:left w:val="none" w:sz="0" w:space="0" w:color="auto"/>
            <w:bottom w:val="none" w:sz="0" w:space="0" w:color="auto"/>
            <w:right w:val="none" w:sz="0" w:space="0" w:color="auto"/>
          </w:divBdr>
        </w:div>
        <w:div w:id="1608924372">
          <w:marLeft w:val="0"/>
          <w:marRight w:val="0"/>
          <w:marTop w:val="0"/>
          <w:marBottom w:val="0"/>
          <w:divBdr>
            <w:top w:val="none" w:sz="0" w:space="0" w:color="auto"/>
            <w:left w:val="none" w:sz="0" w:space="0" w:color="auto"/>
            <w:bottom w:val="none" w:sz="0" w:space="0" w:color="auto"/>
            <w:right w:val="none" w:sz="0" w:space="0" w:color="auto"/>
          </w:divBdr>
        </w:div>
        <w:div w:id="579096118">
          <w:marLeft w:val="0"/>
          <w:marRight w:val="0"/>
          <w:marTop w:val="0"/>
          <w:marBottom w:val="0"/>
          <w:divBdr>
            <w:top w:val="none" w:sz="0" w:space="0" w:color="auto"/>
            <w:left w:val="none" w:sz="0" w:space="0" w:color="auto"/>
            <w:bottom w:val="none" w:sz="0" w:space="0" w:color="auto"/>
            <w:right w:val="none" w:sz="0" w:space="0" w:color="auto"/>
          </w:divBdr>
        </w:div>
        <w:div w:id="240213269">
          <w:marLeft w:val="0"/>
          <w:marRight w:val="0"/>
          <w:marTop w:val="0"/>
          <w:marBottom w:val="0"/>
          <w:divBdr>
            <w:top w:val="none" w:sz="0" w:space="0" w:color="auto"/>
            <w:left w:val="none" w:sz="0" w:space="0" w:color="auto"/>
            <w:bottom w:val="none" w:sz="0" w:space="0" w:color="auto"/>
            <w:right w:val="none" w:sz="0" w:space="0" w:color="auto"/>
          </w:divBdr>
        </w:div>
        <w:div w:id="443236550">
          <w:marLeft w:val="0"/>
          <w:marRight w:val="0"/>
          <w:marTop w:val="0"/>
          <w:marBottom w:val="0"/>
          <w:divBdr>
            <w:top w:val="none" w:sz="0" w:space="0" w:color="auto"/>
            <w:left w:val="none" w:sz="0" w:space="0" w:color="auto"/>
            <w:bottom w:val="none" w:sz="0" w:space="0" w:color="auto"/>
            <w:right w:val="none" w:sz="0" w:space="0" w:color="auto"/>
          </w:divBdr>
        </w:div>
        <w:div w:id="1971744327">
          <w:marLeft w:val="0"/>
          <w:marRight w:val="0"/>
          <w:marTop w:val="0"/>
          <w:marBottom w:val="0"/>
          <w:divBdr>
            <w:top w:val="none" w:sz="0" w:space="0" w:color="auto"/>
            <w:left w:val="none" w:sz="0" w:space="0" w:color="auto"/>
            <w:bottom w:val="none" w:sz="0" w:space="0" w:color="auto"/>
            <w:right w:val="none" w:sz="0" w:space="0" w:color="auto"/>
          </w:divBdr>
        </w:div>
        <w:div w:id="1412199005">
          <w:marLeft w:val="0"/>
          <w:marRight w:val="0"/>
          <w:marTop w:val="0"/>
          <w:marBottom w:val="0"/>
          <w:divBdr>
            <w:top w:val="none" w:sz="0" w:space="0" w:color="auto"/>
            <w:left w:val="none" w:sz="0" w:space="0" w:color="auto"/>
            <w:bottom w:val="none" w:sz="0" w:space="0" w:color="auto"/>
            <w:right w:val="none" w:sz="0" w:space="0" w:color="auto"/>
          </w:divBdr>
        </w:div>
        <w:div w:id="109671252">
          <w:marLeft w:val="0"/>
          <w:marRight w:val="0"/>
          <w:marTop w:val="0"/>
          <w:marBottom w:val="0"/>
          <w:divBdr>
            <w:top w:val="none" w:sz="0" w:space="0" w:color="auto"/>
            <w:left w:val="none" w:sz="0" w:space="0" w:color="auto"/>
            <w:bottom w:val="none" w:sz="0" w:space="0" w:color="auto"/>
            <w:right w:val="none" w:sz="0" w:space="0" w:color="auto"/>
          </w:divBdr>
        </w:div>
        <w:div w:id="326446949">
          <w:marLeft w:val="0"/>
          <w:marRight w:val="0"/>
          <w:marTop w:val="0"/>
          <w:marBottom w:val="0"/>
          <w:divBdr>
            <w:top w:val="none" w:sz="0" w:space="0" w:color="auto"/>
            <w:left w:val="none" w:sz="0" w:space="0" w:color="auto"/>
            <w:bottom w:val="none" w:sz="0" w:space="0" w:color="auto"/>
            <w:right w:val="none" w:sz="0" w:space="0" w:color="auto"/>
          </w:divBdr>
        </w:div>
        <w:div w:id="1244686793">
          <w:marLeft w:val="0"/>
          <w:marRight w:val="0"/>
          <w:marTop w:val="0"/>
          <w:marBottom w:val="0"/>
          <w:divBdr>
            <w:top w:val="none" w:sz="0" w:space="0" w:color="auto"/>
            <w:left w:val="none" w:sz="0" w:space="0" w:color="auto"/>
            <w:bottom w:val="none" w:sz="0" w:space="0" w:color="auto"/>
            <w:right w:val="none" w:sz="0" w:space="0" w:color="auto"/>
          </w:divBdr>
        </w:div>
        <w:div w:id="1781685881">
          <w:marLeft w:val="0"/>
          <w:marRight w:val="0"/>
          <w:marTop w:val="0"/>
          <w:marBottom w:val="0"/>
          <w:divBdr>
            <w:top w:val="none" w:sz="0" w:space="0" w:color="auto"/>
            <w:left w:val="none" w:sz="0" w:space="0" w:color="auto"/>
            <w:bottom w:val="none" w:sz="0" w:space="0" w:color="auto"/>
            <w:right w:val="none" w:sz="0" w:space="0" w:color="auto"/>
          </w:divBdr>
        </w:div>
        <w:div w:id="1549872141">
          <w:marLeft w:val="0"/>
          <w:marRight w:val="0"/>
          <w:marTop w:val="0"/>
          <w:marBottom w:val="0"/>
          <w:divBdr>
            <w:top w:val="none" w:sz="0" w:space="0" w:color="auto"/>
            <w:left w:val="none" w:sz="0" w:space="0" w:color="auto"/>
            <w:bottom w:val="none" w:sz="0" w:space="0" w:color="auto"/>
            <w:right w:val="none" w:sz="0" w:space="0" w:color="auto"/>
          </w:divBdr>
        </w:div>
        <w:div w:id="165828955">
          <w:marLeft w:val="0"/>
          <w:marRight w:val="0"/>
          <w:marTop w:val="0"/>
          <w:marBottom w:val="0"/>
          <w:divBdr>
            <w:top w:val="none" w:sz="0" w:space="0" w:color="auto"/>
            <w:left w:val="none" w:sz="0" w:space="0" w:color="auto"/>
            <w:bottom w:val="none" w:sz="0" w:space="0" w:color="auto"/>
            <w:right w:val="none" w:sz="0" w:space="0" w:color="auto"/>
          </w:divBdr>
        </w:div>
        <w:div w:id="601258005">
          <w:marLeft w:val="0"/>
          <w:marRight w:val="0"/>
          <w:marTop w:val="0"/>
          <w:marBottom w:val="0"/>
          <w:divBdr>
            <w:top w:val="none" w:sz="0" w:space="0" w:color="auto"/>
            <w:left w:val="none" w:sz="0" w:space="0" w:color="auto"/>
            <w:bottom w:val="none" w:sz="0" w:space="0" w:color="auto"/>
            <w:right w:val="none" w:sz="0" w:space="0" w:color="auto"/>
          </w:divBdr>
        </w:div>
        <w:div w:id="1560550921">
          <w:marLeft w:val="0"/>
          <w:marRight w:val="0"/>
          <w:marTop w:val="0"/>
          <w:marBottom w:val="0"/>
          <w:divBdr>
            <w:top w:val="none" w:sz="0" w:space="0" w:color="auto"/>
            <w:left w:val="none" w:sz="0" w:space="0" w:color="auto"/>
            <w:bottom w:val="none" w:sz="0" w:space="0" w:color="auto"/>
            <w:right w:val="none" w:sz="0" w:space="0" w:color="auto"/>
          </w:divBdr>
        </w:div>
        <w:div w:id="1624341559">
          <w:marLeft w:val="0"/>
          <w:marRight w:val="0"/>
          <w:marTop w:val="0"/>
          <w:marBottom w:val="0"/>
          <w:divBdr>
            <w:top w:val="none" w:sz="0" w:space="0" w:color="auto"/>
            <w:left w:val="none" w:sz="0" w:space="0" w:color="auto"/>
            <w:bottom w:val="none" w:sz="0" w:space="0" w:color="auto"/>
            <w:right w:val="none" w:sz="0" w:space="0" w:color="auto"/>
          </w:divBdr>
        </w:div>
        <w:div w:id="51005142">
          <w:marLeft w:val="0"/>
          <w:marRight w:val="0"/>
          <w:marTop w:val="0"/>
          <w:marBottom w:val="0"/>
          <w:divBdr>
            <w:top w:val="none" w:sz="0" w:space="0" w:color="auto"/>
            <w:left w:val="none" w:sz="0" w:space="0" w:color="auto"/>
            <w:bottom w:val="none" w:sz="0" w:space="0" w:color="auto"/>
            <w:right w:val="none" w:sz="0" w:space="0" w:color="auto"/>
          </w:divBdr>
        </w:div>
        <w:div w:id="411008944">
          <w:marLeft w:val="0"/>
          <w:marRight w:val="0"/>
          <w:marTop w:val="0"/>
          <w:marBottom w:val="0"/>
          <w:divBdr>
            <w:top w:val="none" w:sz="0" w:space="0" w:color="auto"/>
            <w:left w:val="none" w:sz="0" w:space="0" w:color="auto"/>
            <w:bottom w:val="none" w:sz="0" w:space="0" w:color="auto"/>
            <w:right w:val="none" w:sz="0" w:space="0" w:color="auto"/>
          </w:divBdr>
        </w:div>
        <w:div w:id="548687352">
          <w:marLeft w:val="0"/>
          <w:marRight w:val="0"/>
          <w:marTop w:val="0"/>
          <w:marBottom w:val="0"/>
          <w:divBdr>
            <w:top w:val="none" w:sz="0" w:space="0" w:color="auto"/>
            <w:left w:val="none" w:sz="0" w:space="0" w:color="auto"/>
            <w:bottom w:val="none" w:sz="0" w:space="0" w:color="auto"/>
            <w:right w:val="none" w:sz="0" w:space="0" w:color="auto"/>
          </w:divBdr>
        </w:div>
        <w:div w:id="976879877">
          <w:marLeft w:val="0"/>
          <w:marRight w:val="0"/>
          <w:marTop w:val="0"/>
          <w:marBottom w:val="0"/>
          <w:divBdr>
            <w:top w:val="none" w:sz="0" w:space="0" w:color="auto"/>
            <w:left w:val="none" w:sz="0" w:space="0" w:color="auto"/>
            <w:bottom w:val="none" w:sz="0" w:space="0" w:color="auto"/>
            <w:right w:val="none" w:sz="0" w:space="0" w:color="auto"/>
          </w:divBdr>
        </w:div>
        <w:div w:id="513230503">
          <w:marLeft w:val="0"/>
          <w:marRight w:val="0"/>
          <w:marTop w:val="0"/>
          <w:marBottom w:val="0"/>
          <w:divBdr>
            <w:top w:val="none" w:sz="0" w:space="0" w:color="auto"/>
            <w:left w:val="none" w:sz="0" w:space="0" w:color="auto"/>
            <w:bottom w:val="none" w:sz="0" w:space="0" w:color="auto"/>
            <w:right w:val="none" w:sz="0" w:space="0" w:color="auto"/>
          </w:divBdr>
        </w:div>
        <w:div w:id="103040792">
          <w:marLeft w:val="0"/>
          <w:marRight w:val="0"/>
          <w:marTop w:val="0"/>
          <w:marBottom w:val="0"/>
          <w:divBdr>
            <w:top w:val="none" w:sz="0" w:space="0" w:color="auto"/>
            <w:left w:val="none" w:sz="0" w:space="0" w:color="auto"/>
            <w:bottom w:val="none" w:sz="0" w:space="0" w:color="auto"/>
            <w:right w:val="none" w:sz="0" w:space="0" w:color="auto"/>
          </w:divBdr>
        </w:div>
        <w:div w:id="1848514615">
          <w:marLeft w:val="0"/>
          <w:marRight w:val="0"/>
          <w:marTop w:val="0"/>
          <w:marBottom w:val="0"/>
          <w:divBdr>
            <w:top w:val="none" w:sz="0" w:space="0" w:color="auto"/>
            <w:left w:val="none" w:sz="0" w:space="0" w:color="auto"/>
            <w:bottom w:val="none" w:sz="0" w:space="0" w:color="auto"/>
            <w:right w:val="none" w:sz="0" w:space="0" w:color="auto"/>
          </w:divBdr>
        </w:div>
        <w:div w:id="198785399">
          <w:marLeft w:val="0"/>
          <w:marRight w:val="0"/>
          <w:marTop w:val="0"/>
          <w:marBottom w:val="0"/>
          <w:divBdr>
            <w:top w:val="none" w:sz="0" w:space="0" w:color="auto"/>
            <w:left w:val="none" w:sz="0" w:space="0" w:color="auto"/>
            <w:bottom w:val="none" w:sz="0" w:space="0" w:color="auto"/>
            <w:right w:val="none" w:sz="0" w:space="0" w:color="auto"/>
          </w:divBdr>
        </w:div>
        <w:div w:id="504907362">
          <w:marLeft w:val="0"/>
          <w:marRight w:val="0"/>
          <w:marTop w:val="0"/>
          <w:marBottom w:val="0"/>
          <w:divBdr>
            <w:top w:val="none" w:sz="0" w:space="0" w:color="auto"/>
            <w:left w:val="none" w:sz="0" w:space="0" w:color="auto"/>
            <w:bottom w:val="none" w:sz="0" w:space="0" w:color="auto"/>
            <w:right w:val="none" w:sz="0" w:space="0" w:color="auto"/>
          </w:divBdr>
        </w:div>
        <w:div w:id="1070810585">
          <w:marLeft w:val="0"/>
          <w:marRight w:val="0"/>
          <w:marTop w:val="0"/>
          <w:marBottom w:val="0"/>
          <w:divBdr>
            <w:top w:val="none" w:sz="0" w:space="0" w:color="auto"/>
            <w:left w:val="none" w:sz="0" w:space="0" w:color="auto"/>
            <w:bottom w:val="none" w:sz="0" w:space="0" w:color="auto"/>
            <w:right w:val="none" w:sz="0" w:space="0" w:color="auto"/>
          </w:divBdr>
        </w:div>
        <w:div w:id="1035234683">
          <w:marLeft w:val="0"/>
          <w:marRight w:val="0"/>
          <w:marTop w:val="0"/>
          <w:marBottom w:val="0"/>
          <w:divBdr>
            <w:top w:val="none" w:sz="0" w:space="0" w:color="auto"/>
            <w:left w:val="none" w:sz="0" w:space="0" w:color="auto"/>
            <w:bottom w:val="none" w:sz="0" w:space="0" w:color="auto"/>
            <w:right w:val="none" w:sz="0" w:space="0" w:color="auto"/>
          </w:divBdr>
        </w:div>
        <w:div w:id="573013031">
          <w:marLeft w:val="0"/>
          <w:marRight w:val="0"/>
          <w:marTop w:val="0"/>
          <w:marBottom w:val="0"/>
          <w:divBdr>
            <w:top w:val="none" w:sz="0" w:space="0" w:color="auto"/>
            <w:left w:val="none" w:sz="0" w:space="0" w:color="auto"/>
            <w:bottom w:val="none" w:sz="0" w:space="0" w:color="auto"/>
            <w:right w:val="none" w:sz="0" w:space="0" w:color="auto"/>
          </w:divBdr>
        </w:div>
        <w:div w:id="421150784">
          <w:marLeft w:val="0"/>
          <w:marRight w:val="0"/>
          <w:marTop w:val="0"/>
          <w:marBottom w:val="0"/>
          <w:divBdr>
            <w:top w:val="none" w:sz="0" w:space="0" w:color="auto"/>
            <w:left w:val="none" w:sz="0" w:space="0" w:color="auto"/>
            <w:bottom w:val="none" w:sz="0" w:space="0" w:color="auto"/>
            <w:right w:val="none" w:sz="0" w:space="0" w:color="auto"/>
          </w:divBdr>
        </w:div>
        <w:div w:id="8223519">
          <w:marLeft w:val="0"/>
          <w:marRight w:val="0"/>
          <w:marTop w:val="0"/>
          <w:marBottom w:val="0"/>
          <w:divBdr>
            <w:top w:val="none" w:sz="0" w:space="0" w:color="auto"/>
            <w:left w:val="none" w:sz="0" w:space="0" w:color="auto"/>
            <w:bottom w:val="none" w:sz="0" w:space="0" w:color="auto"/>
            <w:right w:val="none" w:sz="0" w:space="0" w:color="auto"/>
          </w:divBdr>
        </w:div>
        <w:div w:id="2177868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image" Target="media/image4.jpeg"/><Relationship Id="rId23" Type="http://schemas.microsoft.com/office/2016/09/relationships/commentsIds" Target="commentsIds.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microsoft.com/office/2011/relationships/commentsExtended" Target="commentsExtended.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558DF-C64F-41DD-88D8-5E46831DA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Automatic fabric defect detection using GPU</vt:lpstr>
    </vt:vector>
  </TitlesOfParts>
  <Company/>
  <LinksUpToDate>false</LinksUpToDate>
  <CharactersWithSpaces>27936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fabric defect detection using GPU</dc:title>
  <dc:creator>pp</dc:creator>
  <cp:lastModifiedBy>MADHAVBAG</cp:lastModifiedBy>
  <cp:revision>2</cp:revision>
  <dcterms:created xsi:type="dcterms:W3CDTF">2021-05-25T05:22:00Z</dcterms:created>
  <dcterms:modified xsi:type="dcterms:W3CDTF">2021-05-25T05:22:00Z</dcterms:modified>
</cp:coreProperties>
</file>